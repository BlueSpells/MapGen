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961" w:rsidRDefault="00A100C2" w:rsidP="000552C8">
      <w:pPr>
        <w:pStyle w:val="Heading1"/>
        <w:bidi w:val="0"/>
        <w:jc w:val="center"/>
      </w:pPr>
      <w:bookmarkStart w:id="0" w:name="_Toc240816185"/>
      <w:r>
        <w:t>MapGenerator High Level Design</w:t>
      </w:r>
      <w:bookmarkEnd w:id="0"/>
    </w:p>
    <w:sdt>
      <w:sdtPr>
        <w:rPr>
          <w:rFonts w:asciiTheme="minorHAnsi" w:eastAsiaTheme="minorHAnsi" w:hAnsiTheme="minorHAnsi" w:cstheme="minorBidi"/>
          <w:b w:val="0"/>
          <w:bCs w:val="0"/>
          <w:color w:val="auto"/>
          <w:sz w:val="22"/>
          <w:szCs w:val="22"/>
          <w:lang w:bidi="he-IL"/>
        </w:rPr>
        <w:id w:val="8966282"/>
        <w:docPartObj>
          <w:docPartGallery w:val="Table of Contents"/>
          <w:docPartUnique/>
        </w:docPartObj>
      </w:sdtPr>
      <w:sdtContent>
        <w:p w:rsidR="0021137D" w:rsidRPr="0021137D" w:rsidRDefault="0021137D" w:rsidP="000552C8">
          <w:pPr>
            <w:pStyle w:val="TOCHeading"/>
            <w:rPr>
              <w:b w:val="0"/>
              <w:bCs w:val="0"/>
            </w:rPr>
          </w:pPr>
        </w:p>
        <w:p w:rsidR="00BD5961" w:rsidRDefault="00BD5961" w:rsidP="000552C8">
          <w:pPr>
            <w:pStyle w:val="TOCHeading"/>
          </w:pPr>
          <w:r>
            <w:t>Table of Contents</w:t>
          </w:r>
        </w:p>
        <w:p w:rsidR="0021137D" w:rsidRPr="0021137D" w:rsidRDefault="0021137D" w:rsidP="000552C8">
          <w:pPr>
            <w:bidi w:val="0"/>
            <w:rPr>
              <w:lang w:bidi="ar-SA"/>
            </w:rPr>
          </w:pPr>
        </w:p>
        <w:p w:rsidR="000B0884" w:rsidRDefault="000B0884" w:rsidP="000B0884">
          <w:pPr>
            <w:pStyle w:val="TOC1"/>
            <w:tabs>
              <w:tab w:val="right" w:leader="dot" w:pos="10456"/>
            </w:tabs>
            <w:bidi w:val="0"/>
            <w:rPr>
              <w:rFonts w:eastAsiaTheme="minorEastAsia"/>
              <w:noProof/>
              <w:rtl/>
            </w:rPr>
          </w:pPr>
          <w:r>
            <w:fldChar w:fldCharType="begin"/>
          </w:r>
          <w:r w:rsidR="00BD5961">
            <w:instrText xml:space="preserve"> TOC \o "1-3" \h \z \u </w:instrText>
          </w:r>
          <w:r>
            <w:fldChar w:fldCharType="separate"/>
          </w:r>
          <w:hyperlink w:anchor="_Toc240816185" w:history="1">
            <w:r w:rsidR="000552C8" w:rsidRPr="00B15BDE">
              <w:rPr>
                <w:rStyle w:val="Hyperlink"/>
                <w:noProof/>
              </w:rPr>
              <w:t>MapGenerator High Level Design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Toc240816185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1</w:t>
            </w:r>
            <w:r>
              <w:rPr>
                <w:rStyle w:val="Hyperlink"/>
                <w:noProof/>
                <w:rtl/>
              </w:rPr>
              <w:fldChar w:fldCharType="end"/>
            </w:r>
          </w:hyperlink>
        </w:p>
        <w:p w:rsidR="000B0884" w:rsidRDefault="000B0884" w:rsidP="000B0884">
          <w:pPr>
            <w:pStyle w:val="TOC2"/>
            <w:rPr>
              <w:rFonts w:eastAsiaTheme="minorEastAsia"/>
              <w:noProof/>
              <w:rtl/>
            </w:rPr>
          </w:pPr>
          <w:hyperlink w:anchor="_Toc240816186" w:history="1">
            <w:r w:rsidR="000552C8" w:rsidRPr="00B15BDE">
              <w:rPr>
                <w:rStyle w:val="Hyperlink"/>
                <w:noProof/>
              </w:rPr>
              <w:t>Versions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Toc240816186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2</w:t>
            </w:r>
            <w:r>
              <w:rPr>
                <w:rStyle w:val="Hyperlink"/>
                <w:noProof/>
                <w:rtl/>
              </w:rPr>
              <w:fldChar w:fldCharType="end"/>
            </w:r>
          </w:hyperlink>
        </w:p>
        <w:p w:rsidR="000B0884" w:rsidRDefault="000B0884" w:rsidP="000B0884">
          <w:pPr>
            <w:pStyle w:val="TOC2"/>
            <w:rPr>
              <w:rFonts w:eastAsiaTheme="minorEastAsia"/>
              <w:noProof/>
              <w:rtl/>
            </w:rPr>
          </w:pPr>
          <w:hyperlink w:anchor="_Toc240816187" w:history="1">
            <w:r w:rsidR="000552C8" w:rsidRPr="00B15BDE">
              <w:rPr>
                <w:rStyle w:val="Hyperlink"/>
                <w:noProof/>
              </w:rPr>
              <w:t>OverView</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Toc240816187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3</w:t>
            </w:r>
            <w:r>
              <w:rPr>
                <w:rStyle w:val="Hyperlink"/>
                <w:noProof/>
                <w:rtl/>
              </w:rPr>
              <w:fldChar w:fldCharType="end"/>
            </w:r>
          </w:hyperlink>
        </w:p>
        <w:p w:rsidR="000B0884" w:rsidRDefault="000B0884" w:rsidP="000B0884">
          <w:pPr>
            <w:pStyle w:val="TOC2"/>
            <w:rPr>
              <w:rFonts w:eastAsiaTheme="minorEastAsia"/>
              <w:noProof/>
              <w:rtl/>
            </w:rPr>
          </w:pPr>
          <w:hyperlink w:anchor="_Toc240816188" w:history="1">
            <w:r w:rsidR="000552C8" w:rsidRPr="00B15BDE">
              <w:rPr>
                <w:rStyle w:val="Hyperlink"/>
                <w:noProof/>
              </w:rPr>
              <w:t>Encoding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Toc240816188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4</w:t>
            </w:r>
            <w:r>
              <w:rPr>
                <w:rStyle w:val="Hyperlink"/>
                <w:noProof/>
                <w:rtl/>
              </w:rPr>
              <w:fldChar w:fldCharType="end"/>
            </w:r>
          </w:hyperlink>
        </w:p>
        <w:p w:rsidR="000B0884" w:rsidRDefault="000B0884" w:rsidP="000B0884">
          <w:pPr>
            <w:pStyle w:val="TOC2"/>
            <w:rPr>
              <w:rFonts w:eastAsiaTheme="minorEastAsia"/>
              <w:noProof/>
              <w:rtl/>
            </w:rPr>
          </w:pPr>
          <w:hyperlink w:anchor="_Toc240816189" w:history="1">
            <w:r w:rsidR="000552C8" w:rsidRPr="00B15BDE">
              <w:rPr>
                <w:rStyle w:val="Hyperlink"/>
                <w:noProof/>
              </w:rPr>
              <w:t>Decoding</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Toc240816189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5</w:t>
            </w:r>
            <w:r>
              <w:rPr>
                <w:rStyle w:val="Hyperlink"/>
                <w:noProof/>
                <w:rtl/>
              </w:rPr>
              <w:fldChar w:fldCharType="end"/>
            </w:r>
          </w:hyperlink>
        </w:p>
        <w:p w:rsidR="000B0884" w:rsidRDefault="000B0884" w:rsidP="000B0884">
          <w:pPr>
            <w:pStyle w:val="TOC2"/>
            <w:rPr>
              <w:rFonts w:eastAsiaTheme="minorEastAsia"/>
              <w:noProof/>
              <w:rtl/>
            </w:rPr>
          </w:pPr>
          <w:hyperlink w:anchor="_Toc240816190" w:history="1">
            <w:r w:rsidR="000552C8" w:rsidRPr="00B15BDE">
              <w:rPr>
                <w:rStyle w:val="Hyperlink"/>
                <w:noProof/>
              </w:rPr>
              <w:t>Inheritance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Toc240816190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6</w:t>
            </w:r>
            <w:r>
              <w:rPr>
                <w:rStyle w:val="Hyperlink"/>
                <w:noProof/>
                <w:rtl/>
              </w:rPr>
              <w:fldChar w:fldCharType="end"/>
            </w:r>
          </w:hyperlink>
        </w:p>
        <w:p w:rsidR="000B0884" w:rsidRDefault="000B0884" w:rsidP="000B0884">
          <w:pPr>
            <w:pStyle w:val="TOC2"/>
            <w:rPr>
              <w:rFonts w:eastAsiaTheme="minorEastAsia"/>
              <w:noProof/>
              <w:rtl/>
            </w:rPr>
          </w:pPr>
          <w:hyperlink w:anchor="_Toc240816191" w:history="1">
            <w:r w:rsidR="000552C8" w:rsidRPr="00B15BDE">
              <w:rPr>
                <w:rStyle w:val="Hyperlink"/>
                <w:noProof/>
              </w:rPr>
              <w:t>Items Syntax Definition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Toc240816191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0B0884" w:rsidP="000B0884">
          <w:pPr>
            <w:pStyle w:val="TOC3"/>
            <w:tabs>
              <w:tab w:val="right" w:leader="dot" w:pos="10456"/>
            </w:tabs>
            <w:rPr>
              <w:noProof/>
              <w:rtl/>
              <w:lang w:bidi="he-IL"/>
            </w:rPr>
          </w:pPr>
          <w:hyperlink w:anchor="_Toc240816192" w:history="1">
            <w:r w:rsidR="000552C8" w:rsidRPr="00B15BDE">
              <w:rPr>
                <w:rStyle w:val="Hyperlink"/>
                <w:noProof/>
              </w:rPr>
              <w:t>Intorduction</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Toc240816192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0B0884" w:rsidP="000B0884">
          <w:pPr>
            <w:pStyle w:val="TOC3"/>
            <w:tabs>
              <w:tab w:val="right" w:leader="dot" w:pos="10456"/>
            </w:tabs>
            <w:rPr>
              <w:noProof/>
              <w:rtl/>
              <w:lang w:bidi="he-IL"/>
            </w:rPr>
          </w:pPr>
          <w:hyperlink w:anchor="_Toc240816193" w:history="1">
            <w:r w:rsidR="000552C8" w:rsidRPr="00B15BDE">
              <w:rPr>
                <w:rStyle w:val="Hyperlink"/>
                <w:noProof/>
              </w:rPr>
              <w:t>BasicItem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Toc240816193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0B0884" w:rsidP="000B0884">
          <w:pPr>
            <w:pStyle w:val="TOC3"/>
            <w:tabs>
              <w:tab w:val="right" w:leader="dot" w:pos="10456"/>
            </w:tabs>
            <w:rPr>
              <w:noProof/>
              <w:rtl/>
              <w:lang w:bidi="he-IL"/>
            </w:rPr>
          </w:pPr>
          <w:hyperlink w:anchor="_Toc240816194" w:history="1">
            <w:r w:rsidR="000552C8" w:rsidRPr="00B15BDE">
              <w:rPr>
                <w:rStyle w:val="Hyperlink"/>
                <w:noProof/>
              </w:rPr>
              <w:t>ComplexItem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Toc240816194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0B0884" w:rsidP="000B0884">
          <w:pPr>
            <w:pStyle w:val="TOC3"/>
            <w:tabs>
              <w:tab w:val="right" w:leader="dot" w:pos="10456"/>
            </w:tabs>
            <w:rPr>
              <w:noProof/>
              <w:rtl/>
              <w:lang w:bidi="he-IL"/>
            </w:rPr>
          </w:pPr>
          <w:hyperlink w:anchor="_Toc240816195" w:history="1">
            <w:r w:rsidR="000552C8" w:rsidRPr="00B15BDE">
              <w:rPr>
                <w:rStyle w:val="Hyperlink"/>
                <w:noProof/>
              </w:rPr>
              <w:t>PositionItem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Toc240816195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7</w:t>
            </w:r>
            <w:r>
              <w:rPr>
                <w:rStyle w:val="Hyperlink"/>
                <w:noProof/>
                <w:rtl/>
              </w:rPr>
              <w:fldChar w:fldCharType="end"/>
            </w:r>
          </w:hyperlink>
        </w:p>
        <w:p w:rsidR="000B0884" w:rsidRDefault="000B0884" w:rsidP="000B0884">
          <w:pPr>
            <w:pStyle w:val="TOC3"/>
            <w:tabs>
              <w:tab w:val="right" w:leader="dot" w:pos="10456"/>
            </w:tabs>
            <w:rPr>
              <w:noProof/>
              <w:rtl/>
              <w:lang w:bidi="he-IL"/>
            </w:rPr>
          </w:pPr>
          <w:hyperlink w:anchor="_Toc240816196" w:history="1">
            <w:r w:rsidR="000552C8" w:rsidRPr="00B15BDE">
              <w:rPr>
                <w:rStyle w:val="Hyperlink"/>
                <w:noProof/>
              </w:rPr>
              <w:t>PavementItem</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Toc240816196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8</w:t>
            </w:r>
            <w:r>
              <w:rPr>
                <w:rStyle w:val="Hyperlink"/>
                <w:noProof/>
                <w:rtl/>
              </w:rPr>
              <w:fldChar w:fldCharType="end"/>
            </w:r>
          </w:hyperlink>
        </w:p>
        <w:p w:rsidR="000B0884" w:rsidRDefault="000B0884" w:rsidP="000B0884">
          <w:pPr>
            <w:pStyle w:val="TOC2"/>
            <w:rPr>
              <w:rFonts w:eastAsiaTheme="minorEastAsia"/>
              <w:noProof/>
              <w:rtl/>
            </w:rPr>
          </w:pPr>
          <w:hyperlink w:anchor="_Toc240816197" w:history="1">
            <w:r w:rsidR="000552C8" w:rsidRPr="00B15BDE">
              <w:rPr>
                <w:rStyle w:val="Hyperlink"/>
                <w:noProof/>
              </w:rPr>
              <w:t>Objects Table</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Toc240816197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0B0884" w:rsidRDefault="000B0884" w:rsidP="000B0884">
          <w:pPr>
            <w:pStyle w:val="TOC3"/>
            <w:tabs>
              <w:tab w:val="right" w:leader="dot" w:pos="10456"/>
            </w:tabs>
            <w:rPr>
              <w:noProof/>
              <w:rtl/>
              <w:lang w:bidi="he-IL"/>
            </w:rPr>
          </w:pPr>
          <w:hyperlink w:anchor="_Toc240816198" w:history="1">
            <w:r w:rsidR="000552C8" w:rsidRPr="00B15BDE">
              <w:rPr>
                <w:rStyle w:val="Hyperlink"/>
                <w:noProof/>
              </w:rPr>
              <w:t>Classes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Toc240816198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0B0884" w:rsidRDefault="000B0884" w:rsidP="000B0884">
          <w:pPr>
            <w:pStyle w:val="TOC3"/>
            <w:tabs>
              <w:tab w:val="right" w:leader="dot" w:pos="10456"/>
            </w:tabs>
            <w:rPr>
              <w:noProof/>
              <w:rtl/>
              <w:lang w:bidi="he-IL"/>
            </w:rPr>
          </w:pPr>
          <w:hyperlink w:anchor="_Toc240816199" w:history="1">
            <w:r w:rsidR="000552C8" w:rsidRPr="00B15BDE">
              <w:rPr>
                <w:rStyle w:val="Hyperlink"/>
                <w:noProof/>
              </w:rPr>
              <w:t>Libraries</w:t>
            </w:r>
            <w:r w:rsidR="000552C8">
              <w:rPr>
                <w:noProof/>
                <w:webHidden/>
                <w:rtl/>
              </w:rPr>
              <w:tab/>
            </w:r>
            <w:r>
              <w:rPr>
                <w:rStyle w:val="Hyperlink"/>
                <w:noProof/>
                <w:rtl/>
              </w:rPr>
              <w:fldChar w:fldCharType="begin"/>
            </w:r>
            <w:r w:rsidR="000552C8">
              <w:rPr>
                <w:noProof/>
                <w:webHidden/>
                <w:rtl/>
              </w:rPr>
              <w:instrText xml:space="preserve"> </w:instrText>
            </w:r>
            <w:r w:rsidR="000552C8">
              <w:rPr>
                <w:noProof/>
                <w:webHidden/>
              </w:rPr>
              <w:instrText>PAGEREF</w:instrText>
            </w:r>
            <w:r w:rsidR="000552C8">
              <w:rPr>
                <w:noProof/>
                <w:webHidden/>
                <w:rtl/>
              </w:rPr>
              <w:instrText xml:space="preserve"> _</w:instrText>
            </w:r>
            <w:r w:rsidR="000552C8">
              <w:rPr>
                <w:noProof/>
                <w:webHidden/>
              </w:rPr>
              <w:instrText>Toc240816199 \h</w:instrText>
            </w:r>
            <w:r w:rsidR="000552C8">
              <w:rPr>
                <w:noProof/>
                <w:webHidden/>
                <w:rtl/>
              </w:rPr>
              <w:instrText xml:space="preserve"> </w:instrText>
            </w:r>
            <w:r>
              <w:rPr>
                <w:rStyle w:val="Hyperlink"/>
                <w:noProof/>
                <w:rtl/>
              </w:rPr>
            </w:r>
            <w:r>
              <w:rPr>
                <w:rStyle w:val="Hyperlink"/>
                <w:noProof/>
                <w:rtl/>
              </w:rPr>
              <w:fldChar w:fldCharType="separate"/>
            </w:r>
            <w:r w:rsidR="000552C8">
              <w:rPr>
                <w:noProof/>
                <w:webHidden/>
                <w:rtl/>
              </w:rPr>
              <w:t>9</w:t>
            </w:r>
            <w:r>
              <w:rPr>
                <w:rStyle w:val="Hyperlink"/>
                <w:noProof/>
                <w:rtl/>
              </w:rPr>
              <w:fldChar w:fldCharType="end"/>
            </w:r>
          </w:hyperlink>
        </w:p>
        <w:p w:rsidR="00BD5961" w:rsidRDefault="000B0884" w:rsidP="000552C8">
          <w:pPr>
            <w:bidi w:val="0"/>
          </w:pPr>
          <w:r>
            <w:fldChar w:fldCharType="end"/>
          </w:r>
        </w:p>
      </w:sdtContent>
    </w:sdt>
    <w:p w:rsidR="000B0884" w:rsidRDefault="00BD5961">
      <w:pPr>
        <w:bidi w:val="0"/>
        <w:rPr>
          <w:rFonts w:asciiTheme="majorHAnsi" w:eastAsiaTheme="majorEastAsia" w:hAnsiTheme="majorHAnsi" w:cstheme="majorBidi"/>
          <w:color w:val="365F91" w:themeColor="accent1" w:themeShade="BF"/>
          <w:sz w:val="28"/>
          <w:szCs w:val="28"/>
        </w:rPr>
      </w:pPr>
      <w:r>
        <w:br w:type="page"/>
      </w:r>
    </w:p>
    <w:p w:rsidR="000B0884" w:rsidRDefault="000A2449">
      <w:pPr>
        <w:pStyle w:val="Heading2"/>
        <w:bidi w:val="0"/>
      </w:pPr>
      <w:bookmarkStart w:id="1" w:name="_Toc240816186"/>
      <w:r>
        <w:lastRenderedPageBreak/>
        <w:t>Versions</w:t>
      </w:r>
      <w:bookmarkEnd w:id="1"/>
    </w:p>
    <w:p w:rsidR="000B0884" w:rsidRDefault="000B0884">
      <w:pPr>
        <w:bidi w:val="0"/>
      </w:pPr>
    </w:p>
    <w:tbl>
      <w:tblPr>
        <w:tblStyle w:val="TableGrid"/>
        <w:tblW w:w="0" w:type="auto"/>
        <w:tblLook w:val="04A0"/>
      </w:tblPr>
      <w:tblGrid>
        <w:gridCol w:w="1384"/>
        <w:gridCol w:w="6521"/>
        <w:gridCol w:w="1275"/>
        <w:gridCol w:w="1502"/>
      </w:tblGrid>
      <w:tr w:rsidR="00651DF1" w:rsidTr="00B361D9">
        <w:tc>
          <w:tcPr>
            <w:tcW w:w="1384" w:type="dxa"/>
          </w:tcPr>
          <w:p w:rsidR="000B0884" w:rsidRDefault="00651DF1" w:rsidP="000B0884">
            <w:pPr>
              <w:bidi w:val="0"/>
              <w:rPr>
                <w:i/>
                <w:iCs/>
                <w:sz w:val="28"/>
                <w:szCs w:val="28"/>
              </w:rPr>
            </w:pPr>
            <w:r w:rsidRPr="00651DF1">
              <w:rPr>
                <w:i/>
                <w:iCs/>
                <w:sz w:val="28"/>
                <w:szCs w:val="28"/>
              </w:rPr>
              <w:t>Version</w:t>
            </w:r>
          </w:p>
        </w:tc>
        <w:tc>
          <w:tcPr>
            <w:tcW w:w="6521" w:type="dxa"/>
          </w:tcPr>
          <w:p w:rsidR="000B0884" w:rsidRDefault="00651DF1" w:rsidP="000B0884">
            <w:pPr>
              <w:bidi w:val="0"/>
              <w:rPr>
                <w:i/>
                <w:iCs/>
                <w:sz w:val="28"/>
                <w:szCs w:val="28"/>
              </w:rPr>
            </w:pPr>
            <w:r w:rsidRPr="00651DF1">
              <w:rPr>
                <w:i/>
                <w:iCs/>
                <w:sz w:val="28"/>
                <w:szCs w:val="28"/>
              </w:rPr>
              <w:t>Main Change</w:t>
            </w:r>
          </w:p>
        </w:tc>
        <w:tc>
          <w:tcPr>
            <w:tcW w:w="1275" w:type="dxa"/>
          </w:tcPr>
          <w:p w:rsidR="000B0884" w:rsidRDefault="00651DF1" w:rsidP="000B0884">
            <w:pPr>
              <w:bidi w:val="0"/>
              <w:rPr>
                <w:i/>
                <w:iCs/>
                <w:sz w:val="28"/>
                <w:szCs w:val="28"/>
              </w:rPr>
            </w:pPr>
            <w:r w:rsidRPr="00651DF1">
              <w:rPr>
                <w:i/>
                <w:iCs/>
                <w:sz w:val="28"/>
                <w:szCs w:val="28"/>
              </w:rPr>
              <w:t>Author</w:t>
            </w:r>
          </w:p>
        </w:tc>
        <w:tc>
          <w:tcPr>
            <w:tcW w:w="1502" w:type="dxa"/>
          </w:tcPr>
          <w:p w:rsidR="000B0884" w:rsidRDefault="00651DF1" w:rsidP="000B0884">
            <w:pPr>
              <w:bidi w:val="0"/>
              <w:rPr>
                <w:i/>
                <w:iCs/>
                <w:sz w:val="28"/>
                <w:szCs w:val="28"/>
              </w:rPr>
            </w:pPr>
            <w:r w:rsidRPr="00651DF1">
              <w:rPr>
                <w:i/>
                <w:iCs/>
                <w:sz w:val="28"/>
                <w:szCs w:val="28"/>
              </w:rPr>
              <w:t>Date</w:t>
            </w:r>
          </w:p>
        </w:tc>
      </w:tr>
      <w:tr w:rsidR="00651DF1" w:rsidTr="00B361D9">
        <w:tc>
          <w:tcPr>
            <w:tcW w:w="1384" w:type="dxa"/>
          </w:tcPr>
          <w:p w:rsidR="00651DF1" w:rsidRDefault="00651DF1" w:rsidP="000552C8">
            <w:pPr>
              <w:bidi w:val="0"/>
            </w:pPr>
            <w:r>
              <w:t>0.01</w:t>
            </w:r>
          </w:p>
        </w:tc>
        <w:tc>
          <w:tcPr>
            <w:tcW w:w="6521" w:type="dxa"/>
          </w:tcPr>
          <w:p w:rsidR="000B0884" w:rsidRDefault="00651DF1" w:rsidP="000B0884">
            <w:pPr>
              <w:bidi w:val="0"/>
            </w:pPr>
            <w:r>
              <w:t>First Copy</w:t>
            </w:r>
          </w:p>
        </w:tc>
        <w:tc>
          <w:tcPr>
            <w:tcW w:w="1275" w:type="dxa"/>
          </w:tcPr>
          <w:p w:rsidR="000B0884" w:rsidRDefault="00651DF1" w:rsidP="000B0884">
            <w:pPr>
              <w:bidi w:val="0"/>
            </w:pPr>
            <w:r>
              <w:t>Roi</w:t>
            </w:r>
          </w:p>
        </w:tc>
        <w:tc>
          <w:tcPr>
            <w:tcW w:w="1502" w:type="dxa"/>
          </w:tcPr>
          <w:p w:rsidR="000B0884" w:rsidRDefault="00651DF1" w:rsidP="000B0884">
            <w:pPr>
              <w:bidi w:val="0"/>
            </w:pPr>
            <w:r>
              <w:t>03.09.09</w:t>
            </w:r>
          </w:p>
        </w:tc>
      </w:tr>
      <w:tr w:rsidR="00651DF1" w:rsidTr="00B361D9">
        <w:tc>
          <w:tcPr>
            <w:tcW w:w="1384" w:type="dxa"/>
          </w:tcPr>
          <w:p w:rsidR="00651DF1" w:rsidRDefault="00651DF1" w:rsidP="000552C8">
            <w:pPr>
              <w:bidi w:val="0"/>
            </w:pPr>
            <w:r>
              <w:t>0.02</w:t>
            </w:r>
          </w:p>
        </w:tc>
        <w:tc>
          <w:tcPr>
            <w:tcW w:w="6521" w:type="dxa"/>
          </w:tcPr>
          <w:p w:rsidR="000B0884" w:rsidRDefault="00651DF1" w:rsidP="000B0884">
            <w:pPr>
              <w:bidi w:val="0"/>
            </w:pPr>
            <w:r>
              <w:t>Objects Table Added</w:t>
            </w:r>
          </w:p>
        </w:tc>
        <w:tc>
          <w:tcPr>
            <w:tcW w:w="1275" w:type="dxa"/>
          </w:tcPr>
          <w:p w:rsidR="000B0884" w:rsidRDefault="00651DF1" w:rsidP="000B0884">
            <w:pPr>
              <w:bidi w:val="0"/>
            </w:pPr>
            <w:r>
              <w:t>Roi</w:t>
            </w:r>
          </w:p>
        </w:tc>
        <w:tc>
          <w:tcPr>
            <w:tcW w:w="1502" w:type="dxa"/>
          </w:tcPr>
          <w:p w:rsidR="000B0884" w:rsidRDefault="00651DF1" w:rsidP="000B0884">
            <w:pPr>
              <w:bidi w:val="0"/>
            </w:pPr>
            <w:r>
              <w:t>07.09.09</w:t>
            </w:r>
          </w:p>
        </w:tc>
      </w:tr>
      <w:tr w:rsidR="00651DF1" w:rsidTr="00B361D9">
        <w:tc>
          <w:tcPr>
            <w:tcW w:w="1384" w:type="dxa"/>
          </w:tcPr>
          <w:p w:rsidR="00651DF1" w:rsidRDefault="00B361D9" w:rsidP="000552C8">
            <w:pPr>
              <w:bidi w:val="0"/>
            </w:pPr>
            <w:r>
              <w:t>0.03</w:t>
            </w:r>
          </w:p>
        </w:tc>
        <w:tc>
          <w:tcPr>
            <w:tcW w:w="6521" w:type="dxa"/>
          </w:tcPr>
          <w:p w:rsidR="000B0884" w:rsidRDefault="00B361D9" w:rsidP="000B0884">
            <w:pPr>
              <w:bidi w:val="0"/>
            </w:pPr>
            <w:r>
              <w:t>Items Syntax Definition Added</w:t>
            </w:r>
          </w:p>
        </w:tc>
        <w:tc>
          <w:tcPr>
            <w:tcW w:w="1275" w:type="dxa"/>
          </w:tcPr>
          <w:p w:rsidR="000B0884" w:rsidRDefault="00B361D9" w:rsidP="000B0884">
            <w:pPr>
              <w:bidi w:val="0"/>
            </w:pPr>
            <w:r>
              <w:t>Roi</w:t>
            </w:r>
          </w:p>
        </w:tc>
        <w:tc>
          <w:tcPr>
            <w:tcW w:w="1502" w:type="dxa"/>
          </w:tcPr>
          <w:p w:rsidR="000B0884" w:rsidRDefault="00B361D9" w:rsidP="000B0884">
            <w:pPr>
              <w:bidi w:val="0"/>
            </w:pPr>
            <w:r>
              <w:t>10.09.09</w:t>
            </w:r>
          </w:p>
        </w:tc>
      </w:tr>
      <w:tr w:rsidR="00A65DE4" w:rsidTr="00B361D9">
        <w:tc>
          <w:tcPr>
            <w:tcW w:w="1384" w:type="dxa"/>
          </w:tcPr>
          <w:p w:rsidR="00A65DE4" w:rsidRDefault="00A65DE4" w:rsidP="000552C8">
            <w:pPr>
              <w:bidi w:val="0"/>
            </w:pPr>
            <w:r>
              <w:t>0.04</w:t>
            </w:r>
          </w:p>
        </w:tc>
        <w:tc>
          <w:tcPr>
            <w:tcW w:w="6521" w:type="dxa"/>
          </w:tcPr>
          <w:p w:rsidR="000B0884" w:rsidRDefault="00A65DE4" w:rsidP="000B0884">
            <w:pPr>
              <w:bidi w:val="0"/>
            </w:pPr>
            <w:r>
              <w:t>BasicItem, PositionItem, PavementItem definition added.</w:t>
            </w:r>
          </w:p>
          <w:p w:rsidR="000B0884" w:rsidRDefault="000552C8" w:rsidP="000B0884">
            <w:pPr>
              <w:bidi w:val="0"/>
            </w:pPr>
            <w:r>
              <w:t>Graphics added to flowcharts.</w:t>
            </w:r>
          </w:p>
          <w:p w:rsidR="000B0884" w:rsidRDefault="000552C8" w:rsidP="000B0884">
            <w:pPr>
              <w:bidi w:val="0"/>
            </w:pPr>
            <w:r>
              <w:t>Small typos fixed.</w:t>
            </w:r>
          </w:p>
        </w:tc>
        <w:tc>
          <w:tcPr>
            <w:tcW w:w="1275" w:type="dxa"/>
          </w:tcPr>
          <w:p w:rsidR="000B0884" w:rsidRDefault="000552C8" w:rsidP="000B0884">
            <w:pPr>
              <w:bidi w:val="0"/>
            </w:pPr>
            <w:r>
              <w:t>Felix</w:t>
            </w:r>
          </w:p>
        </w:tc>
        <w:tc>
          <w:tcPr>
            <w:tcW w:w="1502" w:type="dxa"/>
          </w:tcPr>
          <w:p w:rsidR="000B0884" w:rsidRDefault="000552C8" w:rsidP="000B0884">
            <w:pPr>
              <w:bidi w:val="0"/>
            </w:pPr>
            <w:r>
              <w:t>15.09.09</w:t>
            </w:r>
          </w:p>
        </w:tc>
      </w:tr>
    </w:tbl>
    <w:p w:rsidR="000A2449" w:rsidRDefault="000A2449" w:rsidP="000552C8">
      <w:pPr>
        <w:bidi w:val="0"/>
        <w:rPr>
          <w:rFonts w:asciiTheme="majorHAnsi" w:eastAsiaTheme="majorEastAsia" w:hAnsiTheme="majorHAnsi" w:cstheme="majorBidi"/>
          <w:b/>
          <w:bCs/>
          <w:color w:val="4F81BD" w:themeColor="accent1"/>
          <w:sz w:val="26"/>
          <w:szCs w:val="26"/>
        </w:rPr>
      </w:pPr>
      <w:r>
        <w:br w:type="page"/>
      </w:r>
    </w:p>
    <w:p w:rsidR="00A238C0" w:rsidRDefault="00BD5961" w:rsidP="000552C8">
      <w:pPr>
        <w:pStyle w:val="Heading2"/>
        <w:bidi w:val="0"/>
      </w:pPr>
      <w:bookmarkStart w:id="2" w:name="_Toc240816187"/>
      <w:r>
        <w:lastRenderedPageBreak/>
        <w:t>OverView</w:t>
      </w:r>
      <w:bookmarkEnd w:id="2"/>
    </w:p>
    <w:p w:rsidR="000B0884" w:rsidRDefault="000B0884">
      <w:pPr>
        <w:bidi w:val="0"/>
      </w:pPr>
    </w:p>
    <w:p w:rsidR="000B0884" w:rsidRDefault="00A238C0">
      <w:pPr>
        <w:bidi w:val="0"/>
      </w:pPr>
      <w:r>
        <w:t>The following documents describes in high level the method in which Script language is turned into Barcode Buffer (the actual creating of the barcode later is immediately, using the Barcode Buffer and a third party BarcodeEncoder  (such as QR code encoder) which takes buffer and creates an image).</w:t>
      </w:r>
    </w:p>
    <w:p w:rsidR="000B0884" w:rsidRDefault="00A238C0">
      <w:pPr>
        <w:bidi w:val="0"/>
        <w:rPr>
          <w:u w:val="single"/>
        </w:rPr>
      </w:pPr>
      <w:r w:rsidRPr="00BD5961">
        <w:rPr>
          <w:u w:val="single"/>
        </w:rPr>
        <w:t xml:space="preserve">The </w:t>
      </w:r>
      <w:r w:rsidR="00BD5961">
        <w:rPr>
          <w:u w:val="single"/>
        </w:rPr>
        <w:t>Barcode Creating</w:t>
      </w:r>
      <w:r w:rsidRPr="00BD5961">
        <w:rPr>
          <w:u w:val="single"/>
        </w:rPr>
        <w:t xml:space="preserve"> Process is as follows:</w:t>
      </w:r>
    </w:p>
    <w:p w:rsidR="000B0884" w:rsidRDefault="00A238C0">
      <w:pPr>
        <w:bidi w:val="0"/>
        <w:rPr>
          <w:rtl/>
        </w:rPr>
      </w:pPr>
      <w:r>
        <w:rPr>
          <w:noProof/>
        </w:rPr>
        <w:drawing>
          <wp:inline distT="0" distB="0" distL="0" distR="0">
            <wp:extent cx="6684185" cy="1084667"/>
            <wp:effectExtent l="3810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0884" w:rsidRDefault="00A238C0">
      <w:pPr>
        <w:bidi w:val="0"/>
      </w:pPr>
      <w:r>
        <w:rPr>
          <w:rFonts w:hint="cs"/>
        </w:rPr>
        <w:t>N</w:t>
      </w:r>
      <w:r>
        <w:t xml:space="preserve">ote: </w:t>
      </w:r>
      <w:r w:rsidR="00BD5961">
        <w:t>Current documentation only specifies Data Encoding, since the Scripting and Compiling doesn't exist yet.</w:t>
      </w:r>
    </w:p>
    <w:p w:rsidR="000B0884" w:rsidRDefault="00BD5961">
      <w:pPr>
        <w:bidi w:val="0"/>
        <w:rPr>
          <w:u w:val="single"/>
        </w:rPr>
      </w:pPr>
      <w:r w:rsidRPr="00BD5961">
        <w:rPr>
          <w:u w:val="single"/>
        </w:rPr>
        <w:t>The Map Generating process is as follows:</w:t>
      </w:r>
    </w:p>
    <w:p w:rsidR="000B0884" w:rsidRDefault="00BD5961">
      <w:pPr>
        <w:bidi w:val="0"/>
      </w:pPr>
      <w:r w:rsidRPr="00BD5961">
        <w:rPr>
          <w:noProof/>
        </w:rPr>
        <w:drawing>
          <wp:inline distT="0" distB="0" distL="0" distR="0">
            <wp:extent cx="6645910" cy="1078456"/>
            <wp:effectExtent l="57150" t="0" r="2540" b="0"/>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Note: Current documentation relates only to Data Decoding.</w:t>
      </w:r>
      <w:r>
        <w:br w:type="page"/>
      </w:r>
    </w:p>
    <w:p w:rsidR="000B0884" w:rsidRDefault="00A100C2">
      <w:pPr>
        <w:pStyle w:val="Heading2"/>
        <w:bidi w:val="0"/>
      </w:pPr>
      <w:bookmarkStart w:id="3" w:name="_Toc240816188"/>
      <w:r w:rsidRPr="00A100C2">
        <w:lastRenderedPageBreak/>
        <w:t>Encoding</w:t>
      </w:r>
      <w:bookmarkEnd w:id="3"/>
    </w:p>
    <w:p w:rsidR="000B0884" w:rsidRDefault="000B0884">
      <w:pPr>
        <w:bidi w:val="0"/>
      </w:pPr>
    </w:p>
    <w:p w:rsidR="000B0884" w:rsidRDefault="00E55E11">
      <w:pPr>
        <w:bidi w:val="0"/>
        <w:rPr>
          <w:rtl/>
        </w:rPr>
      </w:pPr>
      <w:r>
        <w:t>On the left there is a graphical diagram of what the BarcodeEncoder receives as an input and what it returns as an output. On the right is a recipe for using the BarcodeEncoder.</w:t>
      </w:r>
    </w:p>
    <w:p w:rsidR="000B0884" w:rsidRDefault="000B0884">
      <w:pPr>
        <w:bidi w:val="0"/>
      </w:pPr>
    </w:p>
    <w:p w:rsidR="000B0884" w:rsidRDefault="000B0884">
      <w:pPr>
        <w:bidi w:val="0"/>
      </w:pPr>
      <w:r>
        <w:pict>
          <v:group id="_x0000_s1034" editas="canvas" style="width:230.75pt;height:249.2pt;mso-position-horizontal-relative:char;mso-position-vertical-relative:line" coordorigin="1800,3666" coordsize="4615,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3666;width:4615;height:4984" o:preferrelative="f">
              <v:fill o:detectmouseclick="t"/>
              <v:path o:extrusionok="t" o:connecttype="none"/>
              <o:lock v:ext="edit" text="t"/>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73" type="#_x0000_t93" style="position:absolute;left:3477;top:6559;width:1389;height:291;rotation:90" o:regroupid="1" fillcolor="#b2a1c7 [1943]" strokecolor="#8064a2 [3207]" strokeweight="1pt">
              <v:fill color2="#8064a2 [3207]" focus="50%" type="gradient"/>
              <v:shadow on="t" type="perspective" color="#3f3151 [1607]" offset="1pt" offset2="-3pt"/>
            </v:shape>
            <v:group id="_x0000_s1064" style="position:absolute;left:2255;top:4145;width:1948;height:1104" coordorigin="2255,4146" coordsize="1948,1104">
              <v:shape id="_x0000_s1063" type="#_x0000_t93" style="position:absolute;left:2661;top:5048;width:1542;height:202;rotation:2447397fd" fillcolor="#b2a1c7 [1943]" strokecolor="#8064a2 [3207]" strokeweight="1pt">
                <v:fill color2="#8064a2 [3207]" focus="50%" type="gradient"/>
                <v:shadow on="t" type="perspective" color="#3f3151 [1607]" offset="1pt" offset2="-3pt"/>
              </v:shape>
              <v:rect id="_x0000_s1035" style="position:absolute;left:2255;top:4146;width:814;height:481" fillcolor="#b2a1c7 [1943]" strokecolor="#8064a2 [3207]" strokeweight="1pt">
                <v:fill color2="#8064a2 [3207]" focus="50%" type="gradient"/>
                <v:shadow on="t" type="perspective" color="#3f3151 [1607]" offset="1pt" offset2="-3pt"/>
                <v:textbox style="mso-next-textbox:#_x0000_s1035">
                  <w:txbxContent>
                    <w:p w:rsidR="00A100C2" w:rsidRPr="00A100C2" w:rsidRDefault="00A100C2" w:rsidP="00321B25">
                      <w:pPr>
                        <w:rPr>
                          <w:sz w:val="12"/>
                          <w:szCs w:val="12"/>
                          <w:rtl/>
                        </w:rPr>
                      </w:pPr>
                      <w:r w:rsidRPr="00A100C2">
                        <w:rPr>
                          <w:sz w:val="12"/>
                          <w:szCs w:val="12"/>
                        </w:rPr>
                        <w:t>Header</w:t>
                      </w:r>
                    </w:p>
                  </w:txbxContent>
                </v:textbox>
              </v:rect>
              <v:rect id="_x0000_s1036" style="position:absolute;left:2372;top:4256;width:815;height:482" fillcolor="#b2a1c7 [1943]" strokecolor="#8064a2 [3207]" strokeweight="1pt">
                <v:fill color2="#8064a2 [3207]" focus="50%" type="gradient"/>
                <v:shadow on="t" type="perspective" color="#3f3151 [1607]" offset="1pt" offset2="-3pt"/>
                <v:textbox style="mso-next-textbox:#_x0000_s1036">
                  <w:txbxContent>
                    <w:p w:rsidR="00A100C2" w:rsidRPr="00A100C2" w:rsidRDefault="00A100C2" w:rsidP="00321B25">
                      <w:pPr>
                        <w:rPr>
                          <w:sz w:val="12"/>
                          <w:szCs w:val="12"/>
                        </w:rPr>
                      </w:pPr>
                      <w:r w:rsidRPr="00A100C2">
                        <w:rPr>
                          <w:sz w:val="12"/>
                          <w:szCs w:val="12"/>
                        </w:rPr>
                        <w:t>Header</w:t>
                      </w:r>
                    </w:p>
                  </w:txbxContent>
                </v:textbox>
              </v:rect>
              <v:rect id="_x0000_s1037" style="position:absolute;left:2494;top:4365;width:815;height:481" fillcolor="#b2a1c7 [1943]" strokecolor="#8064a2 [3207]" strokeweight="1pt">
                <v:fill color2="#8064a2 [3207]" focus="50%" type="gradient"/>
                <v:shadow on="t" type="perspective" color="#3f3151 [1607]" offset="1pt" offset2="-3pt"/>
                <v:textbox style="mso-next-textbox:#_x0000_s1037">
                  <w:txbxContent>
                    <w:p w:rsidR="000B0884" w:rsidRPr="000B0884" w:rsidRDefault="000B0884" w:rsidP="000B0884">
                      <w:pPr>
                        <w:spacing w:after="0" w:line="240" w:lineRule="auto"/>
                        <w:jc w:val="center"/>
                        <w:rPr>
                          <w:b/>
                          <w:bCs/>
                          <w:color w:val="FFFFFF" w:themeColor="background1"/>
                          <w:sz w:val="16"/>
                          <w:szCs w:val="16"/>
                        </w:rPr>
                      </w:pPr>
                      <w:r w:rsidRPr="000B0884">
                        <w:rPr>
                          <w:b/>
                          <w:bCs/>
                          <w:color w:val="FFFFFF" w:themeColor="background1"/>
                          <w:sz w:val="16"/>
                          <w:szCs w:val="16"/>
                        </w:rPr>
                        <w:t>Header</w:t>
                      </w:r>
                    </w:p>
                  </w:txbxContent>
                </v:textbox>
              </v:rect>
            </v:group>
            <v:roundrect id="_x0000_s1038" style="position:absolute;left:2034;top:5665;width:4262;height:556" arcsize="10923f" fillcolor="#92cddc [1944]" strokecolor="#4bacc6 [3208]" strokeweight="1pt">
              <v:fill color2="#4bacc6 [3208]" focus="50%" type="gradient"/>
              <v:shadow on="t" type="perspective" color="#205867 [1608]" offset="1pt" offset2="-3pt"/>
              <v:textbox style="mso-next-textbox:#_x0000_s1038">
                <w:txbxContent>
                  <w:p w:rsidR="00A100C2" w:rsidRPr="003D18F9" w:rsidRDefault="000B0884" w:rsidP="00321B25">
                    <w:pPr>
                      <w:jc w:val="center"/>
                      <w:rPr>
                        <w:b/>
                        <w:bCs/>
                        <w:color w:val="FFFFFF" w:themeColor="background1"/>
                        <w:sz w:val="24"/>
                        <w:szCs w:val="24"/>
                      </w:rPr>
                    </w:pPr>
                    <w:r w:rsidRPr="000B0884">
                      <w:rPr>
                        <w:b/>
                        <w:bCs/>
                        <w:color w:val="FFFFFF" w:themeColor="background1"/>
                        <w:sz w:val="24"/>
                        <w:szCs w:val="24"/>
                      </w:rPr>
                      <w:t>Barcode Encoder</w:t>
                    </w:r>
                  </w:p>
                </w:txbxContent>
              </v:textbox>
            </v:roundrect>
            <v:shapetype id="_x0000_t112" coordsize="21600,21600" o:spt="112" path="m,l,21600r21600,l21600,xem2610,nfl2610,21600em18990,nfl18990,21600e">
              <v:stroke joinstyle="miter"/>
              <v:path o:extrusionok="f" gradientshapeok="t" o:connecttype="rect" textboxrect="2610,0,18990,21600"/>
            </v:shapetype>
            <v:shape id="_x0000_s1045" type="#_x0000_t112" style="position:absolute;left:3095;top:7448;width:2123;height:634" fillcolor="#b2a1c7 [1943]" strokecolor="#8064a2 [3207]" strokeweight="1pt">
              <v:fill color2="#8064a2 [3207]" focus="50%" type="gradient"/>
              <v:shadow on="t" type="perspective" color="#3f3151 [1607]" offset="1pt" offset2="-3pt"/>
              <v:textbox style="mso-next-textbox:#_x0000_s1045">
                <w:txbxContent>
                  <w:p w:rsidR="000B0884" w:rsidRPr="000B0884" w:rsidRDefault="000B0884" w:rsidP="000B0884">
                    <w:pPr>
                      <w:bidi w:val="0"/>
                      <w:jc w:val="center"/>
                      <w:rPr>
                        <w:b/>
                        <w:bCs/>
                        <w:color w:val="FFFFFF" w:themeColor="background1"/>
                        <w:sz w:val="18"/>
                        <w:szCs w:val="18"/>
                      </w:rPr>
                    </w:pPr>
                    <w:r w:rsidRPr="000B0884">
                      <w:rPr>
                        <w:b/>
                        <w:bCs/>
                        <w:color w:val="FFFFFF" w:themeColor="background1"/>
                        <w:sz w:val="18"/>
                        <w:szCs w:val="18"/>
                      </w:rPr>
                      <w:t>Buffer ready to become barcode</w:t>
                    </w:r>
                  </w:p>
                </w:txbxContent>
              </v:textbox>
            </v:shape>
            <v:group id="_x0000_s1070" style="position:absolute;left:4026;top:4145;width:1714;height:1104" coordorigin="4026,4145" coordsize="1714,1104">
              <v:shape id="_x0000_s1066" type="#_x0000_t93" style="position:absolute;left:4026;top:5047;width:1542;height:202;rotation:2447397fd;flip:x" o:regroupid="1" fillcolor="#b2a1c7 [1943]" strokecolor="#8064a2 [3207]" strokeweight="1pt">
                <v:fill color2="#8064a2 [3207]" focus="50%" type="gradient"/>
                <v:shadow on="t" type="perspective" color="#3f3151 [1607]" offset="1pt" offset2="-3pt"/>
              </v:shape>
              <v:rect id="_x0000_s1067" style="position:absolute;left:4686;top:4145;width:814;height:481" o:regroupid="1" fillcolor="#b2a1c7 [1943]" strokecolor="#8064a2 [3207]" strokeweight="1pt">
                <v:fill color2="#8064a2 [3207]" focus="50%" type="gradient"/>
                <v:shadow on="t" type="perspective" color="#3f3151 [1607]" offset="1pt" offset2="-3pt"/>
                <v:textbox style="mso-next-textbox:#_x0000_s1067">
                  <w:txbxContent>
                    <w:p w:rsidR="00D67414" w:rsidRPr="00A100C2" w:rsidRDefault="00D67414" w:rsidP="00321B25">
                      <w:pPr>
                        <w:rPr>
                          <w:sz w:val="12"/>
                          <w:szCs w:val="12"/>
                          <w:rtl/>
                        </w:rPr>
                      </w:pPr>
                      <w:r w:rsidRPr="00A100C2">
                        <w:rPr>
                          <w:sz w:val="12"/>
                          <w:szCs w:val="12"/>
                        </w:rPr>
                        <w:t>Header</w:t>
                      </w:r>
                    </w:p>
                  </w:txbxContent>
                </v:textbox>
              </v:rect>
              <v:rect id="_x0000_s1068" style="position:absolute;left:4803;top:4255;width:815;height:482" o:regroupid="1" fillcolor="#b2a1c7 [1943]" strokecolor="#8064a2 [3207]" strokeweight="1pt">
                <v:fill color2="#8064a2 [3207]" focus="50%" type="gradient"/>
                <v:shadow on="t" type="perspective" color="#3f3151 [1607]" offset="1pt" offset2="-3pt"/>
                <v:textbox style="mso-next-textbox:#_x0000_s1068">
                  <w:txbxContent>
                    <w:p w:rsidR="00D67414" w:rsidRPr="00A100C2" w:rsidRDefault="00D67414" w:rsidP="00321B25">
                      <w:pPr>
                        <w:rPr>
                          <w:sz w:val="12"/>
                          <w:szCs w:val="12"/>
                          <w:rtl/>
                        </w:rPr>
                      </w:pPr>
                      <w:r w:rsidRPr="00A100C2">
                        <w:rPr>
                          <w:sz w:val="12"/>
                          <w:szCs w:val="12"/>
                        </w:rPr>
                        <w:t>Header</w:t>
                      </w:r>
                    </w:p>
                  </w:txbxContent>
                </v:textbox>
              </v:rect>
              <v:rect id="_x0000_s1069" style="position:absolute;left:4925;top:4364;width:815;height:481" o:regroupid="1" fillcolor="#b2a1c7 [1943]" strokecolor="#8064a2 [3207]" strokeweight="1pt">
                <v:fill color2="#8064a2 [3207]" focus="50%" type="gradient"/>
                <v:shadow on="t" type="perspective" color="#3f3151 [1607]" offset="1pt" offset2="-3pt"/>
                <v:textbox style="mso-next-textbox:#_x0000_s1069">
                  <w:txbxContent>
                    <w:p w:rsidR="000B0884" w:rsidRPr="000B0884" w:rsidRDefault="000B0884" w:rsidP="000B0884">
                      <w:pPr>
                        <w:spacing w:after="0" w:line="240" w:lineRule="auto"/>
                        <w:jc w:val="center"/>
                        <w:rPr>
                          <w:b/>
                          <w:bCs/>
                          <w:color w:val="FFFFFF" w:themeColor="background1"/>
                          <w:sz w:val="16"/>
                          <w:szCs w:val="16"/>
                        </w:rPr>
                      </w:pPr>
                      <w:r w:rsidRPr="000B0884">
                        <w:rPr>
                          <w:b/>
                          <w:bCs/>
                          <w:color w:val="FFFFFF" w:themeColor="background1"/>
                          <w:sz w:val="16"/>
                          <w:szCs w:val="16"/>
                        </w:rPr>
                        <w:t>Item</w:t>
                      </w:r>
                    </w:p>
                  </w:txbxContent>
                </v:textbox>
              </v:rect>
            </v:group>
            <w10:wrap type="none" anchorx="page"/>
            <w10:anchorlock/>
          </v:group>
        </w:pict>
      </w:r>
      <w:r w:rsidR="002E6795">
        <w:t xml:space="preserve">   </w:t>
      </w:r>
      <w:r w:rsidR="002E6795">
        <w:tab/>
      </w:r>
      <w:r w:rsidR="002E6795">
        <w:rPr>
          <w:rFonts w:hint="cs"/>
          <w:noProof/>
          <w:rtl/>
        </w:rPr>
        <w:drawing>
          <wp:inline distT="0" distB="0" distL="0" distR="0">
            <wp:extent cx="3203159" cy="3089910"/>
            <wp:effectExtent l="57150" t="19050" r="35341"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B0884" w:rsidRDefault="000B0884">
      <w:pPr>
        <w:bidi w:val="0"/>
      </w:pPr>
    </w:p>
    <w:p w:rsidR="000B0884" w:rsidRDefault="000B0884">
      <w:pPr>
        <w:bidi w:val="0"/>
      </w:pPr>
    </w:p>
    <w:p w:rsidR="000B0884" w:rsidRDefault="006B5675">
      <w:pPr>
        <w:bidi w:val="0"/>
      </w:pPr>
      <w:r>
        <w:t>The following is example for a code which encodes a parking Item (performs steps 2 and 4):</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SStructureShape</w:t>
      </w:r>
      <w:r>
        <w:rPr>
          <w:rFonts w:ascii="Courier New" w:hAnsi="Courier New" w:cs="Courier New"/>
          <w:noProof/>
          <w:sz w:val="20"/>
          <w:szCs w:val="20"/>
        </w:rPr>
        <w:t xml:space="preserve"> </w:t>
      </w:r>
      <w:r>
        <w:rPr>
          <w:rFonts w:ascii="Courier New" w:hAnsi="Courier New" w:cs="Courier New"/>
          <w:noProof/>
          <w:color w:val="000000"/>
          <w:sz w:val="20"/>
          <w:szCs w:val="20"/>
        </w:rPr>
        <w:t>StructureShape</w:t>
      </w:r>
      <w:r>
        <w:rPr>
          <w:rFonts w:ascii="Courier New" w:hAnsi="Courier New" w:cs="Courier New"/>
          <w:noProof/>
          <w:sz w:val="20"/>
          <w:szCs w:val="20"/>
        </w:rPr>
        <w:t>(</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None</w:t>
      </w:r>
      <w:r>
        <w:rPr>
          <w:rFonts w:ascii="Courier New" w:hAnsi="Courier New" w:cs="Courier New"/>
          <w:noProof/>
          <w:sz w:val="20"/>
          <w:szCs w:val="20"/>
        </w:rPr>
        <w:t xml:space="preserve">, </w:t>
      </w:r>
      <w:r>
        <w:rPr>
          <w:rFonts w:ascii="Courier New" w:hAnsi="Courier New" w:cs="Courier New"/>
          <w:noProof/>
          <w:color w:val="000000"/>
          <w:sz w:val="20"/>
          <w:szCs w:val="20"/>
        </w:rPr>
        <w:t>SStructureShape</w:t>
      </w:r>
      <w:r>
        <w:rPr>
          <w:rFonts w:ascii="Courier New" w:hAnsi="Courier New" w:cs="Courier New"/>
          <w:noProof/>
          <w:sz w:val="20"/>
          <w:szCs w:val="20"/>
        </w:rPr>
        <w:t>::</w:t>
      </w:r>
      <w:r>
        <w:rPr>
          <w:rFonts w:ascii="Courier New" w:hAnsi="Courier New" w:cs="Courier New"/>
          <w:noProof/>
          <w:color w:val="000000"/>
          <w:sz w:val="20"/>
          <w:szCs w:val="20"/>
        </w:rPr>
        <w:t>SShape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SMultiplicity</w:t>
      </w:r>
      <w:r>
        <w:rPr>
          <w:rFonts w:ascii="Courier New" w:hAnsi="Courier New" w:cs="Courier New"/>
          <w:noProof/>
          <w:sz w:val="20"/>
          <w:szCs w:val="20"/>
        </w:rPr>
        <w:tab/>
      </w:r>
      <w:r>
        <w:rPr>
          <w:rFonts w:ascii="Courier New" w:hAnsi="Courier New" w:cs="Courier New"/>
          <w:noProof/>
          <w:color w:val="000000"/>
          <w:sz w:val="20"/>
          <w:szCs w:val="20"/>
        </w:rPr>
        <w:t>Multiplicity</w:t>
      </w:r>
      <w:r>
        <w:rPr>
          <w:rFonts w:ascii="Courier New" w:hAnsi="Courier New" w:cs="Courier New"/>
          <w:noProof/>
          <w:sz w:val="20"/>
          <w:szCs w:val="20"/>
        </w:rPr>
        <w:t>((</w:t>
      </w:r>
      <w:r>
        <w:rPr>
          <w:rFonts w:ascii="Courier New" w:hAnsi="Courier New" w:cs="Courier New"/>
          <w:noProof/>
          <w:color w:val="000000"/>
          <w:sz w:val="20"/>
          <w:szCs w:val="20"/>
        </w:rPr>
        <w:t>m_NumberOfObjects</w:t>
      </w:r>
      <w:r>
        <w:rPr>
          <w:rFonts w:ascii="Courier New" w:hAnsi="Courier New" w:cs="Courier New"/>
          <w:noProof/>
          <w:sz w:val="20"/>
          <w:szCs w:val="20"/>
        </w:rPr>
        <w:t xml:space="preserve"> &gt; 1), </w:t>
      </w:r>
      <w:r>
        <w:rPr>
          <w:rFonts w:ascii="Courier New" w:hAnsi="Courier New" w:cs="Courier New"/>
          <w:noProof/>
          <w:color w:val="000000"/>
          <w:sz w:val="20"/>
          <w:szCs w:val="20"/>
        </w:rPr>
        <w:t>m_NumberOfObjects</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CItemStructure</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Structure</w:t>
      </w:r>
      <w:r>
        <w:rPr>
          <w:rFonts w:ascii="Courier New" w:hAnsi="Courier New" w:cs="Courier New"/>
          <w:noProof/>
          <w:sz w:val="20"/>
          <w:szCs w:val="20"/>
        </w:rPr>
        <w: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StructureShape</w:t>
      </w:r>
      <w:r>
        <w:rPr>
          <w:rFonts w:ascii="Courier New" w:hAnsi="Courier New" w:cs="Courier New"/>
          <w:noProof/>
          <w:sz w:val="20"/>
          <w:szCs w:val="20"/>
        </w:rPr>
        <w:t xml:space="preserve">, </w:t>
      </w:r>
      <w:r>
        <w:rPr>
          <w:rFonts w:ascii="Courier New" w:hAnsi="Courier New" w:cs="Courier New"/>
          <w:noProof/>
          <w:color w:val="000000"/>
          <w:sz w:val="20"/>
          <w:szCs w:val="20"/>
        </w:rPr>
        <w:t>Multiplicity</w:t>
      </w:r>
      <w:r>
        <w:rPr>
          <w:rFonts w:ascii="Courier New" w:hAnsi="Courier New" w:cs="Courier New"/>
          <w:noProof/>
          <w:sz w:val="20"/>
          <w:szCs w:val="20"/>
        </w:rPr>
        <w:t>);</w:t>
      </w:r>
    </w:p>
    <w:p w:rsidR="000B0884" w:rsidRDefault="000B0884">
      <w:pPr>
        <w:autoSpaceDE w:val="0"/>
        <w:autoSpaceDN w:val="0"/>
        <w:bidi w:val="0"/>
        <w:adjustRightInd w:val="0"/>
        <w:spacing w:after="0" w:line="240" w:lineRule="auto"/>
        <w:rPr>
          <w:rFonts w:ascii="Courier New" w:hAnsi="Courier New" w:cs="Courier New"/>
          <w:noProof/>
          <w:sz w:val="20"/>
          <w:szCs w:val="20"/>
        </w:rPr>
      </w:pP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IItem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00"/>
          <w:sz w:val="20"/>
          <w:szCs w:val="20"/>
        </w:rPr>
        <w:t>NULL</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00000"/>
          <w:sz w:val="20"/>
          <w:szCs w:val="20"/>
        </w:rPr>
        <w:t>EMapObjectType</w:t>
      </w:r>
      <w:r>
        <w:rPr>
          <w:rFonts w:ascii="Courier New" w:hAnsi="Courier New" w:cs="Courier New"/>
          <w:noProof/>
          <w:sz w:val="20"/>
          <w:szCs w:val="20"/>
        </w:rPr>
        <w:t>)</w:t>
      </w:r>
      <w:r>
        <w:rPr>
          <w:rFonts w:ascii="Courier New" w:hAnsi="Courier New" w:cs="Courier New"/>
          <w:noProof/>
          <w:color w:val="000000"/>
          <w:sz w:val="20"/>
          <w:szCs w:val="20"/>
        </w:rPr>
        <w:t>ObjectTypeIndex</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NORMAL_PARKING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Perpendicular</w:t>
      </w:r>
      <w:r>
        <w:rPr>
          <w:rFonts w:ascii="Courier New" w:hAnsi="Courier New" w:cs="Courier New"/>
          <w:noProof/>
          <w:sz w:val="20"/>
          <w:szCs w:val="20"/>
        </w:rPr>
        <w:t xml:space="preserve">, </w:t>
      </w:r>
      <w:r>
        <w:rPr>
          <w:rFonts w:ascii="Courier New" w:hAnsi="Courier New" w:cs="Courier New"/>
          <w:noProof/>
          <w:color w:val="000000"/>
          <w:sz w:val="20"/>
          <w:szCs w:val="20"/>
        </w:rPr>
        <w:t>Regular</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0000"/>
          <w:sz w:val="20"/>
          <w:szCs w:val="20"/>
        </w:rPr>
        <w:t>Degrees0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w:t>
      </w:r>
      <w:r>
        <w:rPr>
          <w:rFonts w:ascii="Courier New" w:hAnsi="Courier New" w:cs="Courier New"/>
          <w:noProof/>
          <w:color w:val="000000"/>
          <w:sz w:val="20"/>
          <w:szCs w:val="20"/>
        </w:rPr>
        <w:t>PARALLEL_PARKING</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SPeriodicBetweenPoles</w:t>
      </w:r>
      <w:r>
        <w:rPr>
          <w:rFonts w:ascii="Courier New" w:hAnsi="Courier New" w:cs="Courier New"/>
          <w:noProof/>
          <w:sz w:val="20"/>
          <w:szCs w:val="20"/>
        </w:rPr>
        <w:t xml:space="preserve"> </w:t>
      </w:r>
      <w:r>
        <w:rPr>
          <w:rFonts w:ascii="Courier New" w:hAnsi="Courier New" w:cs="Courier New"/>
          <w:noProof/>
          <w:color w:val="000000"/>
          <w:sz w:val="20"/>
          <w:szCs w:val="20"/>
        </w:rPr>
        <w:t>Periodic</w:t>
      </w:r>
      <w:r>
        <w:rPr>
          <w:rFonts w:ascii="Courier New" w:hAnsi="Courier New" w:cs="Courier New"/>
          <w:noProof/>
          <w:sz w:val="20"/>
          <w:szCs w:val="20"/>
        </w:rPr>
        <w:t xml:space="preserve">(12, </w:t>
      </w:r>
      <w:r>
        <w:rPr>
          <w:rFonts w:ascii="Courier New" w:hAnsi="Courier New" w:cs="Courier New"/>
          <w:noProof/>
          <w:color w:val="000000"/>
          <w:sz w:val="20"/>
          <w:szCs w:val="20"/>
        </w:rPr>
        <w:t>SPeriodicBetweenPoles</w:t>
      </w:r>
      <w:r>
        <w:rPr>
          <w:rFonts w:ascii="Courier New" w:hAnsi="Courier New" w:cs="Courier New"/>
          <w:noProof/>
          <w:sz w:val="20"/>
          <w:szCs w:val="20"/>
        </w:rPr>
        <w:t>::</w:t>
      </w:r>
      <w:r>
        <w:rPr>
          <w:rFonts w:ascii="Courier New" w:hAnsi="Courier New" w:cs="Courier New"/>
          <w:noProof/>
          <w:color w:val="000000"/>
          <w:sz w:val="20"/>
          <w:szCs w:val="20"/>
        </w:rPr>
        <w:t>Circular</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ParkingItem</w:t>
      </w:r>
      <w:r>
        <w:rPr>
          <w:rFonts w:ascii="Courier New" w:hAnsi="Courier New" w:cs="Courier New"/>
          <w:noProof/>
          <w:sz w:val="20"/>
          <w:szCs w:val="20"/>
        </w:rPr>
        <w:t xml:space="preserv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000000"/>
          <w:sz w:val="20"/>
          <w:szCs w:val="20"/>
        </w:rPr>
        <w:t>CParkingItem</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ind w:left="1440"/>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000000"/>
          <w:sz w:val="20"/>
          <w:szCs w:val="20"/>
        </w:rPr>
        <w:t>CParkingItem</w:t>
      </w:r>
      <w:r>
        <w:rPr>
          <w:rFonts w:ascii="Courier New" w:hAnsi="Courier New" w:cs="Courier New"/>
          <w:noProof/>
          <w:sz w:val="20"/>
          <w:szCs w:val="20"/>
        </w:rPr>
        <w:t xml:space="preserve"> *)</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Encode</w:t>
      </w:r>
      <w:r>
        <w:rPr>
          <w:rFonts w:ascii="Courier New" w:hAnsi="Courier New" w:cs="Courier New"/>
          <w:noProof/>
          <w:sz w:val="20"/>
          <w:szCs w:val="20"/>
        </w:rPr>
        <w:t>(</w:t>
      </w:r>
      <w:r>
        <w:rPr>
          <w:rFonts w:ascii="Courier New" w:hAnsi="Courier New" w:cs="Courier New"/>
          <w:noProof/>
          <w:color w:val="000000"/>
          <w:sz w:val="20"/>
          <w:szCs w:val="20"/>
        </w:rPr>
        <w:t>Parallel</w:t>
      </w:r>
      <w:r>
        <w:rPr>
          <w:rFonts w:ascii="Courier New" w:hAnsi="Courier New" w:cs="Courier New"/>
          <w:noProof/>
          <w:sz w:val="20"/>
          <w:szCs w:val="20"/>
        </w:rPr>
        <w:t xml:space="preserve">, </w:t>
      </w:r>
      <w:r>
        <w:rPr>
          <w:rFonts w:ascii="Courier New" w:hAnsi="Courier New" w:cs="Courier New"/>
          <w:noProof/>
          <w:color w:val="000000"/>
          <w:sz w:val="20"/>
          <w:szCs w:val="20"/>
        </w:rPr>
        <w:t>Handicap</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0000"/>
          <w:sz w:val="20"/>
          <w:szCs w:val="20"/>
        </w:rPr>
        <w:t>Degrees180</w:t>
      </w:r>
      <w:r>
        <w:rPr>
          <w:rFonts w:ascii="Courier New" w:hAnsi="Courier New" w:cs="Courier New"/>
          <w:noProof/>
          <w:sz w:val="20"/>
          <w:szCs w:val="20"/>
        </w:rPr>
        <w:t xml:space="preserve">, </w:t>
      </w:r>
      <w:r>
        <w:rPr>
          <w:rFonts w:ascii="Courier New" w:hAnsi="Courier New" w:cs="Courier New"/>
          <w:noProof/>
          <w:color w:val="000000"/>
          <w:sz w:val="20"/>
          <w:szCs w:val="20"/>
        </w:rPr>
        <w:t>Structure</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&amp;</w:t>
      </w:r>
      <w:r>
        <w:rPr>
          <w:rFonts w:ascii="Courier New" w:hAnsi="Courier New" w:cs="Courier New"/>
          <w:noProof/>
          <w:color w:val="000000"/>
          <w:sz w:val="20"/>
          <w:szCs w:val="20"/>
        </w:rPr>
        <w:t>Periodic</w:t>
      </w:r>
      <w:r>
        <w:rPr>
          <w:rFonts w:ascii="Courier New" w:hAnsi="Courier New" w:cs="Courier New"/>
          <w:noProof/>
          <w:sz w:val="20"/>
          <w:szCs w:val="20"/>
        </w:rPr>
        <w:t>);</w:t>
      </w:r>
    </w:p>
    <w:p w:rsidR="000B0884" w:rsidRDefault="006B5675">
      <w:pPr>
        <w:autoSpaceDE w:val="0"/>
        <w:autoSpaceDN w:val="0"/>
        <w:bidi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0B0884" w:rsidRDefault="006B5675">
      <w:pPr>
        <w:bidi w:val="0"/>
      </w:pPr>
      <w:r>
        <w:rPr>
          <w:rFonts w:ascii="Courier New" w:hAnsi="Courier New" w:cs="Courier New"/>
          <w:noProof/>
          <w:sz w:val="20"/>
          <w:szCs w:val="20"/>
        </w:rPr>
        <w:tab/>
        <w:t>};</w:t>
      </w:r>
      <w:r>
        <w:t xml:space="preserve"> </w:t>
      </w:r>
      <w:r w:rsidR="00A238C0">
        <w:br w:type="page"/>
      </w:r>
    </w:p>
    <w:p w:rsidR="000B0884" w:rsidRDefault="00B35BAF">
      <w:pPr>
        <w:pStyle w:val="Heading2"/>
        <w:bidi w:val="0"/>
      </w:pPr>
      <w:bookmarkStart w:id="4" w:name="_Toc240816189"/>
      <w:r>
        <w:lastRenderedPageBreak/>
        <w:t>De</w:t>
      </w:r>
      <w:r w:rsidR="00A238C0" w:rsidRPr="00A100C2">
        <w:t>coding</w:t>
      </w:r>
      <w:bookmarkEnd w:id="4"/>
    </w:p>
    <w:p w:rsidR="000B0884" w:rsidRDefault="000B0884">
      <w:pPr>
        <w:bidi w:val="0"/>
        <w:rPr>
          <w:rtl/>
        </w:rPr>
      </w:pPr>
    </w:p>
    <w:p w:rsidR="000B0884" w:rsidRDefault="00E55E11">
      <w:pPr>
        <w:bidi w:val="0"/>
      </w:pPr>
      <w:r>
        <w:t xml:space="preserve">In order to decode, you simply call </w:t>
      </w:r>
      <w:r>
        <w:rPr>
          <w:rFonts w:ascii="Courier New" w:hAnsi="Courier New" w:cs="Courier New"/>
          <w:noProof/>
          <w:color w:val="000000"/>
          <w:sz w:val="20"/>
          <w:szCs w:val="20"/>
        </w:rPr>
        <w:t xml:space="preserve">DecodeBuffer </w:t>
      </w:r>
      <w:r w:rsidRPr="00E55E11">
        <w:t>function of the</w:t>
      </w:r>
      <w:r>
        <w:rPr>
          <w:rFonts w:ascii="Courier New" w:hAnsi="Courier New" w:cs="Courier New"/>
          <w:noProof/>
          <w:color w:val="000000"/>
          <w:sz w:val="20"/>
          <w:szCs w:val="20"/>
        </w:rPr>
        <w:t xml:space="preserve"> CBarcodeDecoder</w:t>
      </w:r>
      <w:r w:rsidRPr="00E55E11">
        <w:t>, and the function retu</w:t>
      </w:r>
      <w:r>
        <w:t>rns a list of headers and items, as graphed bellow:</w:t>
      </w:r>
    </w:p>
    <w:p w:rsidR="000B0884" w:rsidRDefault="000B0884" w:rsidP="000B0884">
      <w:pPr>
        <w:bidi w:val="0"/>
        <w:jc w:val="center"/>
      </w:pPr>
      <w:r>
        <w:pict>
          <v:group id="_x0000_s1077" editas="canvas" style="width:230.75pt;height:249.2pt;mso-position-horizontal-relative:char;mso-position-vertical-relative:line" coordorigin="1800,3666" coordsize="4615,4984">
            <o:lock v:ext="edit" aspectratio="t"/>
            <v:shape id="_x0000_s1078" type="#_x0000_t75" style="position:absolute;left:1800;top:3666;width:4615;height:4984" o:preferrelative="f">
              <v:fill o:detectmouseclick="t"/>
              <v:path o:extrusionok="t" o:connecttype="none"/>
              <o:lock v:ext="edit" text="t"/>
            </v:shape>
            <v:group id="_x0000_s1093" style="position:absolute;left:3844;top:6373;width:1948;height:1306" coordorigin="3792,6373" coordsize="1948,1306">
              <v:shape id="_x0000_s1088" type="#_x0000_t93" style="position:absolute;left:3792;top:6373;width:1542;height:202;rotation:2447397fd" o:regroupid="2" fillcolor="#b2a1c7 [1943]" strokecolor="#8064a2 [3207]" strokeweight="1pt">
                <v:fill color2="#8064a2 [3207]" focus="50%" type="gradient"/>
                <v:shadow on="t" type="perspective" color="#3f3151 [1607]" offset="1pt" offset2="-3pt"/>
              </v:shape>
              <v:rect id="_x0000_s1089" style="position:absolute;left:4686;top:6979;width:814;height:481" o:regroupid="2" fillcolor="#b2a1c7 [1943]" strokecolor="#8064a2 [3207]" strokeweight="1pt">
                <v:fill color2="#8064a2 [3207]" focus="50%" type="gradient"/>
                <v:shadow on="t" type="perspective" color="#3f3151 [1607]" offset="1pt" offset2="-3pt"/>
                <v:textbox style="mso-next-textbox:#_x0000_s1089">
                  <w:txbxContent>
                    <w:p w:rsidR="00916F05" w:rsidRPr="00A100C2" w:rsidRDefault="00916F05" w:rsidP="00916F05">
                      <w:pPr>
                        <w:rPr>
                          <w:sz w:val="12"/>
                          <w:szCs w:val="12"/>
                          <w:rtl/>
                        </w:rPr>
                      </w:pPr>
                      <w:r w:rsidRPr="00A100C2">
                        <w:rPr>
                          <w:sz w:val="12"/>
                          <w:szCs w:val="12"/>
                        </w:rPr>
                        <w:t>Header</w:t>
                      </w:r>
                    </w:p>
                  </w:txbxContent>
                </v:textbox>
              </v:rect>
              <v:rect id="_x0000_s1090" style="position:absolute;left:4803;top:7089;width:815;height:482" o:regroupid="2" fillcolor="#b2a1c7 [1943]" strokecolor="#8064a2 [3207]" strokeweight="1pt">
                <v:fill color2="#8064a2 [3207]" focus="50%" type="gradient"/>
                <v:shadow on="t" type="perspective" color="#3f3151 [1607]" offset="1pt" offset2="-3pt"/>
                <v:textbox style="mso-next-textbox:#_x0000_s1090">
                  <w:txbxContent>
                    <w:p w:rsidR="00916F05" w:rsidRPr="00A100C2" w:rsidRDefault="00916F05" w:rsidP="00916F05">
                      <w:pPr>
                        <w:rPr>
                          <w:sz w:val="12"/>
                          <w:szCs w:val="12"/>
                          <w:rtl/>
                        </w:rPr>
                      </w:pPr>
                      <w:r w:rsidRPr="00A100C2">
                        <w:rPr>
                          <w:sz w:val="12"/>
                          <w:szCs w:val="12"/>
                        </w:rPr>
                        <w:t>Header</w:t>
                      </w:r>
                    </w:p>
                  </w:txbxContent>
                </v:textbox>
              </v:rect>
              <v:rect id="_x0000_s1091" style="position:absolute;left:4925;top:7198;width:815;height:481" o:regroupid="2" fillcolor="#b2a1c7 [1943]" strokecolor="#8064a2 [3207]" strokeweight="1pt">
                <v:fill color2="#8064a2 [3207]" focus="50%" type="gradient"/>
                <v:shadow on="t" type="perspective" color="#3f3151 [1607]" offset="1pt" offset2="-3pt"/>
                <v:textbox style="mso-next-textbox:#_x0000_s1091">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Item</w:t>
                      </w:r>
                    </w:p>
                  </w:txbxContent>
                </v:textbox>
              </v:rect>
            </v:group>
            <v:shape id="_x0000_s1079" type="#_x0000_t93" style="position:absolute;left:3471;top:4791;width:1389;height:291;rotation:90" fillcolor="#b2a1c7 [1943]" strokecolor="#8064a2 [3207]" strokeweight="1pt">
              <v:fill color2="#8064a2 [3207]" focus="50%" type="gradient"/>
              <v:shadow on="t" type="perspective" color="#3f3151 [1607]" offset="1pt" offset2="-3pt"/>
            </v:shape>
            <v:group id="_x0000_s1092" style="position:absolute;left:2593;top:6345;width:1948;height:1334" coordorigin="2255,6345" coordsize="1948,1334">
              <v:shape id="_x0000_s1081" type="#_x0000_t93" style="position:absolute;left:2661;top:6345;width:1542;height:202;rotation:2447397fd;flip:x" o:regroupid="2" fillcolor="#b2a1c7 [1943]" strokecolor="#8064a2 [3207]" strokeweight="1pt">
                <v:fill color2="#8064a2 [3207]" focus="50%" type="gradient"/>
                <v:shadow on="t" type="perspective" color="#3f3151 [1607]" offset="1pt" offset2="-3pt"/>
              </v:shape>
              <v:rect id="_x0000_s1082" style="position:absolute;left:2255;top:6979;width:814;height:481" o:regroupid="2" fillcolor="#b2a1c7 [1943]" strokecolor="#8064a2 [3207]" strokeweight="1pt">
                <v:fill color2="#8064a2 [3207]" focus="50%" type="gradient"/>
                <v:shadow on="t" type="perspective" color="#3f3151 [1607]" offset="1pt" offset2="-3pt"/>
                <v:textbox style="mso-next-textbox:#_x0000_s1082">
                  <w:txbxContent>
                    <w:p w:rsidR="00916F05" w:rsidRPr="00A100C2" w:rsidRDefault="00916F05" w:rsidP="00916F05">
                      <w:pPr>
                        <w:rPr>
                          <w:sz w:val="12"/>
                          <w:szCs w:val="12"/>
                          <w:rtl/>
                        </w:rPr>
                      </w:pPr>
                      <w:r w:rsidRPr="00A100C2">
                        <w:rPr>
                          <w:sz w:val="12"/>
                          <w:szCs w:val="12"/>
                        </w:rPr>
                        <w:t>Header</w:t>
                      </w:r>
                    </w:p>
                  </w:txbxContent>
                </v:textbox>
              </v:rect>
              <v:rect id="_x0000_s1083" style="position:absolute;left:2372;top:7089;width:815;height:482" o:regroupid="2" fillcolor="#b2a1c7 [1943]" strokecolor="#8064a2 [3207]" strokeweight="1pt">
                <v:fill color2="#8064a2 [3207]" focus="50%" type="gradient"/>
                <v:shadow on="t" type="perspective" color="#3f3151 [1607]" offset="1pt" offset2="-3pt"/>
                <v:textbox style="mso-next-textbox:#_x0000_s1083">
                  <w:txbxContent>
                    <w:p w:rsidR="00916F05" w:rsidRPr="00A100C2" w:rsidRDefault="00916F05" w:rsidP="00916F05">
                      <w:pPr>
                        <w:rPr>
                          <w:sz w:val="12"/>
                          <w:szCs w:val="12"/>
                        </w:rPr>
                      </w:pPr>
                      <w:r w:rsidRPr="00A100C2">
                        <w:rPr>
                          <w:sz w:val="12"/>
                          <w:szCs w:val="12"/>
                        </w:rPr>
                        <w:t>Header</w:t>
                      </w:r>
                    </w:p>
                  </w:txbxContent>
                </v:textbox>
              </v:rect>
              <v:rect id="_x0000_s1084" style="position:absolute;left:2494;top:7198;width:815;height:481" o:regroupid="2" fillcolor="#b2a1c7 [1943]" strokecolor="#8064a2 [3207]" strokeweight="1pt">
                <v:fill color2="#8064a2 [3207]" focus="50%" type="gradient"/>
                <v:shadow on="t" type="perspective" color="#3f3151 [1607]" offset="1pt" offset2="-3pt"/>
                <v:textbox style="mso-next-textbox:#_x0000_s1084">
                  <w:txbxContent>
                    <w:p w:rsidR="00916F05" w:rsidRPr="003D18F9" w:rsidRDefault="00916F05" w:rsidP="00916F05">
                      <w:pPr>
                        <w:spacing w:after="0" w:line="240" w:lineRule="auto"/>
                        <w:jc w:val="center"/>
                        <w:rPr>
                          <w:b/>
                          <w:bCs/>
                          <w:color w:val="FFFFFF" w:themeColor="background1"/>
                          <w:sz w:val="16"/>
                          <w:szCs w:val="16"/>
                          <w:rtl/>
                        </w:rPr>
                      </w:pPr>
                      <w:r w:rsidRPr="003D18F9">
                        <w:rPr>
                          <w:b/>
                          <w:bCs/>
                          <w:color w:val="FFFFFF" w:themeColor="background1"/>
                          <w:sz w:val="16"/>
                          <w:szCs w:val="16"/>
                        </w:rPr>
                        <w:t>Header</w:t>
                      </w:r>
                    </w:p>
                  </w:txbxContent>
                </v:textbox>
              </v:rect>
            </v:group>
            <v:roundrect id="_x0000_s1085" style="position:absolute;left:2034;top:5665;width:4262;height:556" arcsize="10923f" fillcolor="#92cddc [1944]" strokecolor="#4bacc6 [3208]" strokeweight="1pt">
              <v:fill color2="#4bacc6 [3208]" focus="50%" type="gradient"/>
              <v:shadow on="t" type="perspective" color="#205867 [1608]" offset="1pt" offset2="-3pt"/>
              <v:textbox style="mso-next-textbox:#_x0000_s1085">
                <w:txbxContent>
                  <w:p w:rsidR="00916F05" w:rsidRPr="003D18F9" w:rsidRDefault="00916F05" w:rsidP="00A65DE4">
                    <w:pPr>
                      <w:jc w:val="center"/>
                      <w:rPr>
                        <w:b/>
                        <w:bCs/>
                        <w:color w:val="FFFFFF" w:themeColor="background1"/>
                        <w:sz w:val="24"/>
                        <w:szCs w:val="24"/>
                        <w:rtl/>
                      </w:rPr>
                    </w:pPr>
                    <w:r w:rsidRPr="003D18F9">
                      <w:rPr>
                        <w:b/>
                        <w:bCs/>
                        <w:color w:val="FFFFFF" w:themeColor="background1"/>
                        <w:sz w:val="24"/>
                        <w:szCs w:val="24"/>
                      </w:rPr>
                      <w:t xml:space="preserve">Barcode </w:t>
                    </w:r>
                    <w:r w:rsidR="00A65DE4">
                      <w:rPr>
                        <w:b/>
                        <w:bCs/>
                        <w:color w:val="FFFFFF" w:themeColor="background1"/>
                        <w:sz w:val="24"/>
                        <w:szCs w:val="24"/>
                      </w:rPr>
                      <w:t>Decoder</w:t>
                    </w:r>
                  </w:p>
                </w:txbxContent>
              </v:textbox>
            </v:roundrect>
            <v:shape id="_x0000_s1086" type="#_x0000_t112" style="position:absolute;left:3103;top:4081;width:2123;height:634" fillcolor="#b2a1c7 [1943]" strokecolor="#8064a2 [3207]" strokeweight="1pt">
              <v:fill color2="#8064a2 [3207]" focus="50%" type="gradient"/>
              <v:shadow on="t" type="perspective" color="#3f3151 [1607]" offset="1pt" offset2="-3pt"/>
              <v:textbox style="mso-next-textbox:#_x0000_s1086">
                <w:txbxContent>
                  <w:p w:rsidR="00916F05" w:rsidRPr="003D18F9" w:rsidRDefault="00916F05" w:rsidP="00916F05">
                    <w:pPr>
                      <w:bidi w:val="0"/>
                      <w:jc w:val="center"/>
                      <w:rPr>
                        <w:b/>
                        <w:bCs/>
                        <w:color w:val="FFFFFF" w:themeColor="background1"/>
                        <w:sz w:val="18"/>
                        <w:szCs w:val="18"/>
                      </w:rPr>
                    </w:pPr>
                    <w:r w:rsidRPr="003D18F9">
                      <w:rPr>
                        <w:b/>
                        <w:bCs/>
                        <w:color w:val="FFFFFF" w:themeColor="background1"/>
                        <w:sz w:val="18"/>
                        <w:szCs w:val="18"/>
                      </w:rPr>
                      <w:t>Buffer ready to become barcode</w:t>
                    </w:r>
                  </w:p>
                </w:txbxContent>
              </v:textbox>
            </v:shape>
            <w10:wrap type="none" anchorx="page"/>
            <w10:anchorlock/>
          </v:group>
        </w:pict>
      </w:r>
    </w:p>
    <w:p w:rsidR="00B9295D" w:rsidRDefault="00E55E11" w:rsidP="000552C8">
      <w:pPr>
        <w:bidi w:val="0"/>
      </w:pPr>
      <w:r>
        <w:t>No recipe for using the barcode decoder is attached, as there is simply one call. All the interesting algorithms is done within. Therefore attached bellow is a diagram demonstrating the way the BarcodeDecoder works:</w:t>
      </w:r>
    </w:p>
    <w:p w:rsidR="00B9295D" w:rsidRDefault="00B9295D" w:rsidP="000552C8">
      <w:pPr>
        <w:bidi w:val="0"/>
      </w:pPr>
      <w:r>
        <w:rPr>
          <w:rFonts w:hint="cs"/>
          <w:noProof/>
          <w:rtl/>
        </w:rPr>
        <w:drawing>
          <wp:inline distT="0" distB="0" distL="0" distR="0">
            <wp:extent cx="6669953" cy="1166648"/>
            <wp:effectExtent l="38100" t="0" r="73747"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B0884" w:rsidRDefault="009D1DAA">
      <w:pPr>
        <w:bidi w:val="0"/>
      </w:pPr>
      <w:r>
        <w:t xml:space="preserve">The </w:t>
      </w:r>
      <w:r w:rsidR="004B705C">
        <w:t xml:space="preserve">real </w:t>
      </w:r>
      <w:r>
        <w:t xml:space="preserve">interesting part is how the internal specific decoder decodes the information (speficially the </w:t>
      </w:r>
      <w:r w:rsidR="00AA12D1" w:rsidRPr="009D1DAA">
        <w:t>CBarcodeParkingMapDecoder</w:t>
      </w:r>
      <w:r>
        <w:t>):</w:t>
      </w:r>
    </w:p>
    <w:p w:rsidR="000B0884" w:rsidRDefault="009D1DAA">
      <w:pPr>
        <w:numPr>
          <w:ilvl w:val="0"/>
          <w:numId w:val="2"/>
        </w:numPr>
        <w:bidi w:val="0"/>
      </w:pPr>
      <w:r>
        <w:t>This is not yet explained, as I haven't implemented it yet.</w:t>
      </w:r>
    </w:p>
    <w:p w:rsidR="000B0884" w:rsidRDefault="000B0884">
      <w:pPr>
        <w:bidi w:val="0"/>
      </w:pPr>
    </w:p>
    <w:p w:rsidR="000B0884" w:rsidRDefault="00B35BAF">
      <w:pPr>
        <w:bidi w:val="0"/>
      </w:pPr>
      <w:r>
        <w:t>The following is an example code for decoding a parking item:</w:t>
      </w:r>
    </w:p>
    <w:p w:rsidR="000B0884" w:rsidRDefault="00B35BAF">
      <w:pPr>
        <w:autoSpaceDE w:val="0"/>
        <w:autoSpaceDN w:val="0"/>
        <w:bidi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 xml:space="preserve"> = 0;</w:t>
      </w:r>
    </w:p>
    <w:p w:rsidR="000B0884" w:rsidRDefault="00B35BAF">
      <w:pPr>
        <w:bidi w:val="0"/>
        <w:ind w:left="720"/>
      </w:pP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Decode</w:t>
      </w:r>
      <w:r>
        <w:rPr>
          <w:rFonts w:ascii="Courier New" w:hAnsi="Courier New" w:cs="Courier New"/>
          <w:noProof/>
          <w:sz w:val="20"/>
          <w:szCs w:val="20"/>
        </w:rPr>
        <w:t>(</w:t>
      </w:r>
      <w:r>
        <w:rPr>
          <w:rFonts w:ascii="Courier New" w:hAnsi="Courier New" w:cs="Courier New"/>
          <w:noProof/>
          <w:color w:val="000000"/>
          <w:sz w:val="20"/>
          <w:szCs w:val="20"/>
        </w:rPr>
        <w:t>ParkingItem</w:t>
      </w:r>
      <w:r>
        <w:rPr>
          <w:rFonts w:ascii="Courier New" w:hAnsi="Courier New" w:cs="Courier New"/>
          <w:noProof/>
          <w:sz w:val="20"/>
          <w:szCs w:val="20"/>
        </w:rPr>
        <w:t>-&gt;</w:t>
      </w:r>
      <w:r>
        <w:rPr>
          <w:rFonts w:ascii="Courier New" w:hAnsi="Courier New" w:cs="Courier New"/>
          <w:noProof/>
          <w:color w:val="000000"/>
          <w:sz w:val="20"/>
          <w:szCs w:val="20"/>
        </w:rPr>
        <w:t>GetBitBuffer</w:t>
      </w:r>
      <w:r>
        <w:rPr>
          <w:rFonts w:ascii="Courier New" w:hAnsi="Courier New" w:cs="Courier New"/>
          <w:noProof/>
          <w:sz w:val="20"/>
          <w:szCs w:val="20"/>
        </w:rPr>
        <w:t xml:space="preserve">(), </w:t>
      </w:r>
      <w:r>
        <w:rPr>
          <w:rFonts w:ascii="Courier New" w:hAnsi="Courier New" w:cs="Courier New"/>
          <w:noProof/>
          <w:color w:val="000000"/>
          <w:sz w:val="20"/>
          <w:szCs w:val="20"/>
        </w:rPr>
        <w:t>UsedBits</w:t>
      </w:r>
      <w:r>
        <w:rPr>
          <w:rFonts w:ascii="Courier New" w:hAnsi="Courier New" w:cs="Courier New"/>
          <w:noProof/>
          <w:sz w:val="20"/>
          <w:szCs w:val="20"/>
        </w:rPr>
        <w:t>);</w:t>
      </w:r>
    </w:p>
    <w:p w:rsidR="000B0884" w:rsidRDefault="009D1DAA">
      <w:pPr>
        <w:bidi w:val="0"/>
      </w:pPr>
      <w:r>
        <w:br w:type="page"/>
      </w:r>
    </w:p>
    <w:p w:rsidR="000B0884" w:rsidRDefault="009D1DAA">
      <w:pPr>
        <w:pStyle w:val="Heading2"/>
        <w:bidi w:val="0"/>
      </w:pPr>
      <w:bookmarkStart w:id="5" w:name="_Toc240816190"/>
      <w:r>
        <w:lastRenderedPageBreak/>
        <w:t>Inheritance Table</w:t>
      </w:r>
      <w:bookmarkEnd w:id="5"/>
    </w:p>
    <w:p w:rsidR="000B0884" w:rsidRDefault="000B0884">
      <w:pPr>
        <w:bidi w:val="0"/>
      </w:pPr>
    </w:p>
    <w:p w:rsidR="000B0884" w:rsidRDefault="009D1DAA">
      <w:pPr>
        <w:bidi w:val="0"/>
      </w:pPr>
      <w:r>
        <w:t xml:space="preserve">The following table describes the </w:t>
      </w:r>
      <w:r w:rsidR="002F19D4">
        <w:t xml:space="preserve">abstract </w:t>
      </w:r>
      <w:r>
        <w:t>object types</w:t>
      </w:r>
      <w:r w:rsidR="002F19D4">
        <w:t>, and the inherited implemented objects:</w:t>
      </w:r>
    </w:p>
    <w:p w:rsidR="000B0884" w:rsidRDefault="00754B8C" w:rsidP="000B0884">
      <w:pPr>
        <w:bidi w:val="0"/>
        <w:ind w:left="360"/>
        <w:jc w:val="center"/>
        <w:rPr>
          <w:rtl/>
        </w:rPr>
      </w:pPr>
      <w:r w:rsidRPr="00754B8C">
        <w:rPr>
          <w:rFonts w:hint="cs"/>
          <w:noProof/>
        </w:rPr>
        <w:drawing>
          <wp:inline distT="0" distB="0" distL="0" distR="0">
            <wp:extent cx="5827836" cy="2814762"/>
            <wp:effectExtent l="76200" t="0" r="20514" b="0"/>
            <wp:docPr id="10"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2F19D4">
        <w:rPr>
          <w:rFonts w:hint="cs"/>
          <w:noProof/>
          <w:rtl/>
        </w:rPr>
        <w:drawing>
          <wp:inline distT="0" distB="0" distL="0" distR="0">
            <wp:extent cx="1878527" cy="2301765"/>
            <wp:effectExtent l="76200" t="0" r="26473"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361D9" w:rsidRDefault="005944C5" w:rsidP="000552C8">
      <w:pPr>
        <w:bidi w:val="0"/>
        <w:ind w:left="360"/>
      </w:pPr>
      <w:r>
        <w:t>These are the currently implemented objects. More should be created in the future.</w:t>
      </w:r>
    </w:p>
    <w:p w:rsidR="000B0884" w:rsidRDefault="00B361D9">
      <w:pPr>
        <w:bidi w:val="0"/>
      </w:pPr>
      <w:r>
        <w:br w:type="page"/>
      </w:r>
    </w:p>
    <w:p w:rsidR="000B0884" w:rsidRDefault="00B361D9">
      <w:pPr>
        <w:pStyle w:val="Heading2"/>
        <w:bidi w:val="0"/>
      </w:pPr>
      <w:bookmarkStart w:id="6" w:name="_Toc240816191"/>
      <w:r>
        <w:lastRenderedPageBreak/>
        <w:t>Items Syntax Definition</w:t>
      </w:r>
      <w:bookmarkEnd w:id="6"/>
    </w:p>
    <w:p w:rsidR="000B0884" w:rsidRDefault="000B0884">
      <w:pPr>
        <w:bidi w:val="0"/>
      </w:pPr>
    </w:p>
    <w:p w:rsidR="000B0884" w:rsidRDefault="00B361D9">
      <w:pPr>
        <w:pStyle w:val="Heading3"/>
        <w:bidi w:val="0"/>
      </w:pPr>
      <w:bookmarkStart w:id="7" w:name="_Toc240816192"/>
      <w:r>
        <w:t>Intorduction</w:t>
      </w:r>
      <w:bookmarkEnd w:id="7"/>
    </w:p>
    <w:p w:rsidR="000B0884" w:rsidRDefault="00B361D9">
      <w:pPr>
        <w:bidi w:val="0"/>
      </w:pPr>
      <w:r>
        <w:t>Each letter represents a bit. Big letters represent decision making values (such as Booleans and Enums), and small letters represent values (such as numerical values and textual values). Numerical values can also be defined using round brackets and number of bits within. Strong brackets indicate this value is optional (and depends on prior bits).</w:t>
      </w:r>
    </w:p>
    <w:p w:rsidR="000B0884" w:rsidRDefault="000B0884">
      <w:pPr>
        <w:bidi w:val="0"/>
      </w:pPr>
    </w:p>
    <w:p w:rsidR="000B0884" w:rsidRDefault="00B9195C">
      <w:pPr>
        <w:pStyle w:val="Heading3"/>
        <w:bidi w:val="0"/>
      </w:pPr>
      <w:bookmarkStart w:id="8" w:name="_Toc240816193"/>
      <w:r>
        <w:t>BasicItem</w:t>
      </w:r>
      <w:bookmarkEnd w:id="8"/>
    </w:p>
    <w:p w:rsidR="000B0884" w:rsidRDefault="00A65DE4" w:rsidP="000B0884">
      <w:pPr>
        <w:bidi w:val="0"/>
      </w:pPr>
      <w:r>
        <w:tab/>
        <w:t>(32 bit)</w:t>
      </w:r>
    </w:p>
    <w:p w:rsidR="000B0884" w:rsidRDefault="00B9195C" w:rsidP="000B0884">
      <w:pPr>
        <w:bidi w:val="0"/>
      </w:pPr>
      <w:r>
        <w:t>Currently defined basic items:</w:t>
      </w:r>
      <w:r>
        <w:rPr>
          <w:rFonts w:ascii="Courier New" w:hAnsi="Courier New" w:cs="Courier New"/>
          <w:noProof/>
          <w:color w:val="010001"/>
          <w:sz w:val="20"/>
          <w:szCs w:val="20"/>
        </w:rPr>
        <w:t xml:space="preserve"> Elevator</w:t>
      </w:r>
      <w:r>
        <w:rPr>
          <w:rFonts w:ascii="Courier New" w:hAnsi="Courier New" w:cs="Courier New"/>
          <w:noProof/>
          <w:sz w:val="20"/>
          <w:szCs w:val="20"/>
        </w:rPr>
        <w:t>,</w:t>
      </w:r>
      <w:r>
        <w:rPr>
          <w:rFonts w:ascii="Courier New" w:hAnsi="Courier New" w:cs="Courier New"/>
          <w:noProof/>
          <w:color w:val="010001"/>
          <w:sz w:val="20"/>
          <w:szCs w:val="20"/>
        </w:rPr>
        <w:t xml:space="preserve"> Staircase</w:t>
      </w:r>
      <w:r>
        <w:rPr>
          <w:rFonts w:ascii="Courier New" w:hAnsi="Courier New" w:cs="Courier New"/>
          <w:noProof/>
          <w:sz w:val="20"/>
          <w:szCs w:val="20"/>
        </w:rPr>
        <w:t>,</w:t>
      </w:r>
      <w:r>
        <w:rPr>
          <w:rFonts w:ascii="Courier New" w:hAnsi="Courier New" w:cs="Courier New"/>
          <w:noProof/>
          <w:color w:val="010001"/>
          <w:sz w:val="20"/>
          <w:szCs w:val="20"/>
        </w:rPr>
        <w:t xml:space="preserve"> WC</w:t>
      </w:r>
      <w:r>
        <w:rPr>
          <w:rFonts w:ascii="Courier New" w:hAnsi="Courier New" w:cs="Courier New"/>
          <w:noProof/>
          <w:sz w:val="20"/>
          <w:szCs w:val="20"/>
        </w:rPr>
        <w:t xml:space="preserve">, </w:t>
      </w:r>
      <w:r>
        <w:rPr>
          <w:rFonts w:ascii="Courier New" w:hAnsi="Courier New" w:cs="Courier New"/>
          <w:noProof/>
          <w:color w:val="010001"/>
          <w:sz w:val="20"/>
          <w:szCs w:val="20"/>
        </w:rPr>
        <w:t>CarGate</w:t>
      </w:r>
      <w:r>
        <w:rPr>
          <w:rFonts w:ascii="Courier New" w:hAnsi="Courier New" w:cs="Courier New"/>
          <w:noProof/>
          <w:sz w:val="20"/>
          <w:szCs w:val="20"/>
        </w:rPr>
        <w:t>,</w:t>
      </w:r>
      <w:r>
        <w:rPr>
          <w:rFonts w:ascii="Courier New" w:hAnsi="Courier New" w:cs="Courier New"/>
          <w:noProof/>
          <w:color w:val="010001"/>
          <w:sz w:val="20"/>
          <w:szCs w:val="20"/>
        </w:rPr>
        <w:t xml:space="preserve"> PayingMachine</w:t>
      </w:r>
      <w:r>
        <w:rPr>
          <w:rFonts w:ascii="Courier New" w:hAnsi="Courier New" w:cs="Courier New"/>
          <w:noProof/>
          <w:sz w:val="20"/>
          <w:szCs w:val="20"/>
        </w:rPr>
        <w:t>.</w:t>
      </w:r>
    </w:p>
    <w:p w:rsidR="000B0884" w:rsidRDefault="00B361D9">
      <w:pPr>
        <w:pStyle w:val="Heading3"/>
        <w:bidi w:val="0"/>
      </w:pPr>
      <w:bookmarkStart w:id="9" w:name="_Toc240816194"/>
      <w:r>
        <w:t>ComplexItem</w:t>
      </w:r>
      <w:bookmarkEnd w:id="9"/>
    </w:p>
    <w:p w:rsidR="000B0884" w:rsidRDefault="00B361D9">
      <w:pPr>
        <w:bidi w:val="0"/>
      </w:pPr>
      <w:r>
        <w:tab/>
      </w:r>
      <w:r w:rsidR="0018657E">
        <w:t>1111</w:t>
      </w:r>
      <w:r>
        <w:t>uuuuu</w:t>
      </w:r>
      <w:r w:rsidR="0018657E">
        <w:t>(nnnnn)</w:t>
      </w:r>
      <w:r w:rsidR="00CD3A41">
        <w:t>M</w:t>
      </w:r>
      <w:r w:rsidR="00CD3A41" w:rsidRPr="0018657E">
        <w:rPr>
          <w:vertAlign w:val="subscript"/>
        </w:rPr>
        <w:t>v</w:t>
      </w:r>
      <w:r w:rsidR="0018657E">
        <w:t>M</w:t>
      </w:r>
      <w:r w:rsidR="0018657E" w:rsidRPr="0018657E">
        <w:rPr>
          <w:vertAlign w:val="subscript"/>
        </w:rPr>
        <w:t>h</w:t>
      </w:r>
      <w:r w:rsidR="00CD3A41">
        <w:t>V</w:t>
      </w:r>
      <w:r w:rsidR="0018657E">
        <w:t>H(R)(sssssstttttt)</w:t>
      </w:r>
      <w:r w:rsidR="0018657E" w:rsidRPr="0018657E">
        <w:t xml:space="preserve"> </w:t>
      </w:r>
      <w:r w:rsidR="0018657E">
        <w:t>(sssssstttttt)</w:t>
      </w:r>
    </w:p>
    <w:p w:rsidR="000B0884" w:rsidRDefault="0018657E">
      <w:pPr>
        <w:bidi w:val="0"/>
      </w:pPr>
      <w:r>
        <w:tab/>
      </w:r>
      <w:r w:rsidR="00242A89">
        <w:t>u</w:t>
      </w:r>
      <w:r>
        <w:t>uuuu – UID</w:t>
      </w:r>
    </w:p>
    <w:p w:rsidR="000B0884" w:rsidRDefault="0018657E">
      <w:pPr>
        <w:bidi w:val="0"/>
      </w:pPr>
      <w:r>
        <w:tab/>
      </w:r>
      <w:r w:rsidR="00242A89">
        <w:t>n</w:t>
      </w:r>
      <w:r>
        <w:t>nnnn – number of objects (only for first time definition)</w:t>
      </w:r>
    </w:p>
    <w:p w:rsidR="000B0884" w:rsidRDefault="0018657E">
      <w:pPr>
        <w:bidi w:val="0"/>
      </w:pPr>
      <w:r>
        <w:tab/>
        <w:t>M</w:t>
      </w:r>
      <w:r w:rsidRPr="0018657E">
        <w:rPr>
          <w:vertAlign w:val="subscript"/>
        </w:rPr>
        <w:t>h</w:t>
      </w:r>
      <w:r>
        <w:rPr>
          <w:vertAlign w:val="subscript"/>
        </w:rPr>
        <w:t xml:space="preserve"> </w:t>
      </w:r>
      <w:r w:rsidRPr="0018657E">
        <w:t xml:space="preserve">– horizontal </w:t>
      </w:r>
      <w:r>
        <w:t>mirroring</w:t>
      </w:r>
    </w:p>
    <w:p w:rsidR="000B0884" w:rsidRDefault="0018657E">
      <w:pPr>
        <w:bidi w:val="0"/>
      </w:pPr>
      <w:r>
        <w:tab/>
        <w:t>M</w:t>
      </w:r>
      <w:r>
        <w:rPr>
          <w:vertAlign w:val="subscript"/>
        </w:rPr>
        <w:t xml:space="preserve">v </w:t>
      </w:r>
      <w:r w:rsidRPr="0018657E">
        <w:t xml:space="preserve">– horizontal </w:t>
      </w:r>
      <w:r>
        <w:t>mirroring</w:t>
      </w:r>
    </w:p>
    <w:p w:rsidR="000B0884" w:rsidRDefault="0018657E">
      <w:pPr>
        <w:bidi w:val="0"/>
      </w:pPr>
      <w:r>
        <w:tab/>
        <w:t>V – Duplicate Vertically</w:t>
      </w:r>
    </w:p>
    <w:p w:rsidR="000B0884" w:rsidRDefault="0018657E">
      <w:pPr>
        <w:bidi w:val="0"/>
      </w:pPr>
      <w:r>
        <w:tab/>
        <w:t>V – Duplicate Horizontally</w:t>
      </w:r>
    </w:p>
    <w:p w:rsidR="000B0884" w:rsidRDefault="0018657E">
      <w:pPr>
        <w:bidi w:val="0"/>
        <w:ind w:firstLine="720"/>
      </w:pPr>
      <w:r>
        <w:t>R – Is duplication part of the definition (only for first time definition)</w:t>
      </w:r>
    </w:p>
    <w:p w:rsidR="000B0884" w:rsidRDefault="00242A89">
      <w:pPr>
        <w:bidi w:val="0"/>
        <w:ind w:firstLine="720"/>
      </w:pPr>
      <w:r>
        <w:t>s</w:t>
      </w:r>
      <w:r w:rsidR="0018657E">
        <w:t>sssss – space between duplicates</w:t>
      </w:r>
      <w:r w:rsidR="0098091E">
        <w:t xml:space="preserve"> (6 bits)</w:t>
      </w:r>
    </w:p>
    <w:p w:rsidR="000B0884" w:rsidRDefault="00242A89">
      <w:pPr>
        <w:bidi w:val="0"/>
        <w:ind w:firstLine="720"/>
      </w:pPr>
      <w:r>
        <w:t>t</w:t>
      </w:r>
      <w:r w:rsidR="0018657E">
        <w:t>ttttt – Times to duplicate</w:t>
      </w:r>
      <w:r w:rsidR="0098091E">
        <w:t xml:space="preserve"> (6 bits)</w:t>
      </w:r>
    </w:p>
    <w:p w:rsidR="000B0884" w:rsidRDefault="00C1748A" w:rsidP="000B0884">
      <w:pPr>
        <w:pStyle w:val="Heading3"/>
        <w:bidi w:val="0"/>
      </w:pPr>
      <w:bookmarkStart w:id="10" w:name="_Toc240816195"/>
      <w:r>
        <w:t>PositionItem</w:t>
      </w:r>
      <w:bookmarkEnd w:id="10"/>
    </w:p>
    <w:p w:rsidR="000B0884" w:rsidRDefault="0098091E">
      <w:pPr>
        <w:bidi w:val="0"/>
      </w:pPr>
      <w:r>
        <w:tab/>
      </w:r>
      <w:r w:rsidR="00025C08">
        <w:t>10</w:t>
      </w:r>
      <w:r>
        <w:t>HV[xxxxxxxx][yyyyyyyy]</w:t>
      </w:r>
    </w:p>
    <w:p w:rsidR="000B0884" w:rsidRDefault="0098091E">
      <w:pPr>
        <w:bidi w:val="0"/>
      </w:pPr>
      <w:r>
        <w:tab/>
        <w:t>H – Horizontal Jump</w:t>
      </w:r>
    </w:p>
    <w:p w:rsidR="000B0884" w:rsidRDefault="0098091E">
      <w:pPr>
        <w:bidi w:val="0"/>
      </w:pPr>
      <w:r>
        <w:tab/>
        <w:t>V – Vertical Jump</w:t>
      </w:r>
    </w:p>
    <w:p w:rsidR="000B0884" w:rsidRDefault="0098091E">
      <w:pPr>
        <w:bidi w:val="0"/>
      </w:pPr>
      <w:r>
        <w:tab/>
        <w:t>xxxxxxxx – horizontal jump length</w:t>
      </w:r>
      <w:r w:rsidR="00A65DE4">
        <w:t xml:space="preserve"> (8 bit)</w:t>
      </w:r>
    </w:p>
    <w:p w:rsidR="000B0884" w:rsidRDefault="0098091E">
      <w:pPr>
        <w:bidi w:val="0"/>
      </w:pPr>
      <w:r>
        <w:tab/>
        <w:t>yyyyyyyy – vertical jump length</w:t>
      </w:r>
      <w:r w:rsidR="00A65DE4">
        <w:t xml:space="preserve"> (8 bit)</w:t>
      </w:r>
    </w:p>
    <w:p w:rsidR="000B0884" w:rsidRPr="000B0884" w:rsidRDefault="000B0884">
      <w:pPr>
        <w:bidi w:val="0"/>
        <w:spacing w:after="0" w:line="240" w:lineRule="auto"/>
        <w:rPr>
          <w:rFonts w:eastAsia="Times New Roman" w:cs="Times New Roman"/>
        </w:rPr>
      </w:pPr>
      <w:r w:rsidRPr="000B0884">
        <w:rPr>
          <w:rFonts w:eastAsia="Times New Roman" w:cs="Times New Roman"/>
        </w:rPr>
        <w:t>When setting value of Horizontal+Vertical bits to 00 this means a</w:t>
      </w:r>
      <w:r w:rsidRPr="000B0884">
        <w:rPr>
          <w:rFonts w:eastAsia="Times New Roman" w:cs="Times New Roman"/>
          <w:b/>
          <w:bCs/>
        </w:rPr>
        <w:t xml:space="preserve"> CARRIAGE RETURN.</w:t>
      </w:r>
    </w:p>
    <w:p w:rsidR="000B0884" w:rsidRPr="000B0884" w:rsidRDefault="000B0884">
      <w:pPr>
        <w:bidi w:val="0"/>
        <w:spacing w:after="0" w:line="240" w:lineRule="auto"/>
        <w:rPr>
          <w:rFonts w:eastAsia="Times New Roman" w:cs="Times New Roman"/>
        </w:rPr>
      </w:pPr>
      <w:r w:rsidRPr="000B0884">
        <w:rPr>
          <w:rFonts w:eastAsia="Times New Roman" w:cs="Times New Roman"/>
        </w:rPr>
        <w:t>The position is</w:t>
      </w:r>
      <w:r w:rsidRPr="000B0884">
        <w:rPr>
          <w:rFonts w:eastAsia="Times New Roman" w:cs="Times New Roman"/>
          <w:b/>
          <w:bCs/>
        </w:rPr>
        <w:t xml:space="preserve"> FORWARD and RELATIVE </w:t>
      </w:r>
      <w:r w:rsidRPr="000B0884">
        <w:rPr>
          <w:rFonts w:eastAsia="Times New Roman" w:cs="Times New Roman"/>
        </w:rPr>
        <w:t>(which is the most frequent one). It allows small relative jumps downwards and rightwards</w:t>
      </w:r>
      <w:r w:rsidRPr="000B0884">
        <w:rPr>
          <w:rFonts w:eastAsia="Times New Roman" w:cs="Times New Roman"/>
          <w:b/>
          <w:bCs/>
        </w:rPr>
        <w:t xml:space="preserve"> </w:t>
      </w:r>
      <w:r w:rsidRPr="000B0884">
        <w:rPr>
          <w:rFonts w:eastAsia="Times New Roman" w:cs="Times New Roman"/>
        </w:rPr>
        <w:t>(in order to use Absolute Jumps or Backward jumps (up and\or left) another item type should be used).</w:t>
      </w:r>
    </w:p>
    <w:p w:rsidR="000B0884" w:rsidRPr="000B0884" w:rsidRDefault="000B0884">
      <w:pPr>
        <w:bidi w:val="0"/>
        <w:spacing w:after="0" w:line="240" w:lineRule="auto"/>
        <w:rPr>
          <w:rFonts w:eastAsia="Times New Roman" w:cs="Times New Roman"/>
        </w:rPr>
      </w:pPr>
      <w:r w:rsidRPr="000B0884">
        <w:rPr>
          <w:rFonts w:eastAsia="Times New Roman" w:cs="Times New Roman"/>
        </w:rPr>
        <w:t>Position units will be in physical decimeters (0.1m) regardless of parking garage measurements. This will allow easier faster movements on smaller parking places. We currently find the minimum size of 0.1m and maximum size of 6.55km as unlimiting.</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75" w:line="240" w:lineRule="auto"/>
        <w:rPr>
          <w:rFonts w:eastAsia="Times New Roman" w:cs="Times New Roman"/>
        </w:rPr>
      </w:pPr>
      <w:r w:rsidRPr="000B0884">
        <w:rPr>
          <w:rFonts w:eastAsia="Times New Roman" w:cs="Times New Roman"/>
        </w:rPr>
        <w:t xml:space="preserve">The relative position is </w:t>
      </w:r>
      <w:r w:rsidRPr="000B0884">
        <w:rPr>
          <w:rFonts w:eastAsia="Times New Roman" w:cs="Times New Roman"/>
          <w:b/>
          <w:bCs/>
        </w:rPr>
        <w:t>cyclic</w:t>
      </w:r>
      <w:r w:rsidRPr="000B0884">
        <w:rPr>
          <w:rFonts w:eastAsia="Times New Roman" w:cs="Times New Roman"/>
        </w:rPr>
        <w:t xml:space="preserve"> meaning that if the carrier is at the top, moving up will cause it to arrive from the bottom upwards (the same distance as specified). Same applies for all 4 directions.</w:t>
      </w:r>
    </w:p>
    <w:p w:rsidR="000B0884" w:rsidRDefault="000B0884">
      <w:pPr>
        <w:bidi w:val="0"/>
        <w:spacing w:after="75" w:line="240" w:lineRule="auto"/>
        <w:rPr>
          <w:rFonts w:eastAsia="Times New Roman" w:cs="Times New Roman"/>
          <w:sz w:val="20"/>
          <w:szCs w:val="20"/>
        </w:rPr>
      </w:pPr>
    </w:p>
    <w:p w:rsidR="000B0884" w:rsidRPr="000B0884" w:rsidRDefault="000B0884" w:rsidP="000B0884">
      <w:pPr>
        <w:pStyle w:val="Heading3"/>
        <w:bidi w:val="0"/>
      </w:pPr>
      <w:bookmarkStart w:id="11" w:name="_Toc240816196"/>
      <w:r w:rsidRPr="000B0884">
        <w:lastRenderedPageBreak/>
        <w:t>PavementItem</w:t>
      </w:r>
      <w:bookmarkEnd w:id="11"/>
    </w:p>
    <w:p w:rsidR="00025C08" w:rsidRPr="00432A09" w:rsidRDefault="000B0884" w:rsidP="000552C8">
      <w:pPr>
        <w:bidi w:val="0"/>
        <w:spacing w:after="75" w:line="240" w:lineRule="auto"/>
        <w:rPr>
          <w:rFonts w:eastAsia="Times New Roman" w:cs="Times New Roman"/>
        </w:rPr>
      </w:pPr>
      <w:r w:rsidRPr="000B0884">
        <w:rPr>
          <w:rFonts w:eastAsia="Times New Roman" w:cs="Times New Roman"/>
        </w:rPr>
        <w:t>110XSWW[TT][CCCC][ZZ][ZZ(6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w:t>
      </w:r>
    </w:p>
    <w:p w:rsidR="00B9195C" w:rsidRPr="00432A09" w:rsidRDefault="00B9195C" w:rsidP="000552C8">
      <w:pPr>
        <w:bidi w:val="0"/>
        <w:spacing w:after="75" w:line="240" w:lineRule="auto"/>
        <w:rPr>
          <w:rFonts w:eastAsia="Times New Roman" w:cs="Times New Roman"/>
        </w:rPr>
      </w:pPr>
    </w:p>
    <w:p w:rsidR="000B0884" w:rsidRPr="000B0884" w:rsidRDefault="000B0884">
      <w:pPr>
        <w:bidi w:val="0"/>
        <w:spacing w:after="0" w:line="240" w:lineRule="auto"/>
        <w:rPr>
          <w:rFonts w:eastAsia="Times New Roman" w:cs="Times New Roman"/>
        </w:rPr>
      </w:pPr>
      <w:r w:rsidRPr="000B0884">
        <w:rPr>
          <w:rFonts w:eastAsia="Times New Roman" w:cs="Times New Roman"/>
        </w:rPr>
        <w:t>Pavement will be based on vertexes and curve type describing the shape of the pavement.</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xml:space="preserve">X - IsAdjacentToParking </w:t>
      </w:r>
    </w:p>
    <w:p w:rsidR="000B0884" w:rsidRPr="000B0884" w:rsidRDefault="000B0884">
      <w:pPr>
        <w:bidi w:val="0"/>
        <w:spacing w:after="0" w:line="240" w:lineRule="auto"/>
        <w:rPr>
          <w:rFonts w:eastAsia="Times New Roman" w:cs="Times New Roman"/>
        </w:rPr>
      </w:pPr>
      <w:r w:rsidRPr="000B0884">
        <w:rPr>
          <w:rFonts w:eastAsia="Times New Roman" w:cs="Times New Roman"/>
        </w:rPr>
        <w:t>S - SizeOfVertex / SideOfTriangle</w:t>
      </w:r>
    </w:p>
    <w:p w:rsidR="000B0884" w:rsidRPr="000B0884" w:rsidRDefault="000B0884">
      <w:pPr>
        <w:bidi w:val="0"/>
        <w:spacing w:after="0" w:line="240" w:lineRule="auto"/>
        <w:rPr>
          <w:rFonts w:eastAsia="Times New Roman" w:cs="Times New Roman"/>
        </w:rPr>
      </w:pPr>
      <w:r w:rsidRPr="000B0884">
        <w:rPr>
          <w:rFonts w:eastAsia="Times New Roman" w:cs="Times New Roman"/>
        </w:rPr>
        <w:t>    XS</w:t>
      </w:r>
    </w:p>
    <w:p w:rsidR="000B0884" w:rsidRPr="000B0884" w:rsidRDefault="000B0884">
      <w:pPr>
        <w:bidi w:val="0"/>
        <w:spacing w:after="0" w:line="240" w:lineRule="auto"/>
        <w:rPr>
          <w:rFonts w:eastAsia="Times New Roman" w:cs="Times New Roman"/>
        </w:rPr>
      </w:pPr>
      <w:r w:rsidRPr="000B0884">
        <w:rPr>
          <w:rFonts w:eastAsia="Times New Roman" w:cs="Times New Roman"/>
        </w:rPr>
        <w:t>    00 - Not adjacent to parking and using 8 bit per vertex coordinate</w:t>
      </w:r>
    </w:p>
    <w:p w:rsidR="000B0884" w:rsidRPr="000B0884" w:rsidRDefault="000B0884">
      <w:pPr>
        <w:bidi w:val="0"/>
        <w:spacing w:after="0" w:line="240" w:lineRule="auto"/>
        <w:rPr>
          <w:rFonts w:eastAsia="Times New Roman" w:cs="Times New Roman"/>
        </w:rPr>
      </w:pPr>
      <w:r w:rsidRPr="000B0884">
        <w:rPr>
          <w:rFonts w:eastAsia="Times New Roman" w:cs="Times New Roman"/>
        </w:rPr>
        <w:t>    01 - Not adjacent to parking and using 6 bit per vertex coordinate</w:t>
      </w:r>
    </w:p>
    <w:p w:rsidR="000B0884" w:rsidRPr="000B0884" w:rsidRDefault="000B0884">
      <w:pPr>
        <w:bidi w:val="0"/>
        <w:spacing w:after="0" w:line="240" w:lineRule="auto"/>
        <w:rPr>
          <w:rFonts w:eastAsia="Times New Roman" w:cs="Times New Roman"/>
        </w:rPr>
      </w:pPr>
      <w:r w:rsidRPr="000B0884">
        <w:rPr>
          <w:rFonts w:eastAsia="Times New Roman" w:cs="Times New Roman"/>
        </w:rPr>
        <w:t>    10 - Adjacent to parking and triangle edge is on the same side as carriage</w:t>
      </w:r>
    </w:p>
    <w:p w:rsidR="000B0884" w:rsidRPr="000B0884" w:rsidRDefault="000B0884">
      <w:pPr>
        <w:bidi w:val="0"/>
        <w:spacing w:after="0" w:line="240" w:lineRule="auto"/>
        <w:rPr>
          <w:rFonts w:eastAsia="Times New Roman" w:cs="Times New Roman"/>
        </w:rPr>
      </w:pPr>
      <w:r w:rsidRPr="000B0884">
        <w:rPr>
          <w:rFonts w:eastAsia="Times New Roman" w:cs="Times New Roman"/>
        </w:rPr>
        <w:t>    11 - Adjacent to parking and triangle edge is on the opposite side from carriage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xml:space="preserve">WW = (number of vertexes - </w:t>
      </w:r>
      <w:r w:rsidRPr="000B0884">
        <w:rPr>
          <w:rFonts w:eastAsia="Times New Roman" w:cs="Times New Roman"/>
          <w:b/>
          <w:bCs/>
        </w:rPr>
        <w:t>n-2</w:t>
      </w:r>
      <w:r w:rsidRPr="000B0884">
        <w:rPr>
          <w:rFonts w:eastAsia="Times New Roman" w:cs="Times New Roman"/>
        </w:rPr>
        <w:t xml:space="preserve"> if adjacent to parking or </w:t>
      </w:r>
      <w:r w:rsidRPr="000B0884">
        <w:rPr>
          <w:rFonts w:eastAsia="Times New Roman" w:cs="Times New Roman"/>
          <w:b/>
          <w:bCs/>
        </w:rPr>
        <w:t>n-1</w:t>
      </w:r>
      <w:r w:rsidRPr="000B0884">
        <w:rPr>
          <w:rFonts w:eastAsia="Times New Roman" w:cs="Times New Roman"/>
        </w:rPr>
        <w:t xml:space="preserve"> if not adjacent) </w:t>
      </w:r>
    </w:p>
    <w:p w:rsidR="000B0884" w:rsidRPr="000B0884" w:rsidRDefault="000B0884">
      <w:pPr>
        <w:bidi w:val="0"/>
        <w:spacing w:after="0" w:line="240" w:lineRule="auto"/>
        <w:rPr>
          <w:rFonts w:eastAsia="Times New Roman" w:cs="Times New Roman"/>
        </w:rPr>
      </w:pPr>
      <w:r w:rsidRPr="000B0884">
        <w:rPr>
          <w:rFonts w:eastAsia="Times New Roman" w:cs="Times New Roman"/>
        </w:rPr>
        <w:t>    00 - triangle</w:t>
      </w:r>
    </w:p>
    <w:p w:rsidR="000B0884" w:rsidRPr="000B0884" w:rsidRDefault="000B0884">
      <w:pPr>
        <w:bidi w:val="0"/>
        <w:spacing w:after="0" w:line="240" w:lineRule="auto"/>
        <w:rPr>
          <w:rFonts w:eastAsia="Times New Roman" w:cs="Times New Roman"/>
        </w:rPr>
      </w:pPr>
      <w:r w:rsidRPr="000B0884">
        <w:rPr>
          <w:rFonts w:eastAsia="Times New Roman" w:cs="Times New Roman"/>
        </w:rPr>
        <w:t>    01 - rectangle</w:t>
      </w:r>
    </w:p>
    <w:p w:rsidR="000B0884" w:rsidRPr="000B0884" w:rsidRDefault="000B0884">
      <w:pPr>
        <w:bidi w:val="0"/>
        <w:spacing w:after="0" w:line="240" w:lineRule="auto"/>
        <w:rPr>
          <w:rFonts w:eastAsia="Times New Roman" w:cs="Times New Roman"/>
        </w:rPr>
      </w:pPr>
      <w:r w:rsidRPr="000B0884">
        <w:rPr>
          <w:rFonts w:eastAsia="Times New Roman" w:cs="Times New Roman"/>
        </w:rPr>
        <w:t>    10 - pentagon</w:t>
      </w:r>
    </w:p>
    <w:p w:rsidR="000B0884" w:rsidRPr="000B0884" w:rsidRDefault="000B0884">
      <w:pPr>
        <w:bidi w:val="0"/>
        <w:spacing w:after="0" w:line="240" w:lineRule="auto"/>
        <w:rPr>
          <w:rFonts w:eastAsia="Times New Roman" w:cs="Times New Roman"/>
        </w:rPr>
      </w:pPr>
      <w:r w:rsidRPr="000B0884">
        <w:rPr>
          <w:rFonts w:eastAsia="Times New Roman" w:cs="Times New Roman"/>
        </w:rPr>
        <w:t>    11 - hexagon</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When X is '0', texture type is added to the header: 110</w:t>
      </w:r>
      <w:r w:rsidRPr="000B0884">
        <w:rPr>
          <w:rFonts w:eastAsia="Times New Roman" w:cs="Times New Roman"/>
          <w:b/>
          <w:bCs/>
        </w:rPr>
        <w:t>0</w:t>
      </w:r>
      <w:r w:rsidRPr="000B0884">
        <w:rPr>
          <w:rFonts w:eastAsia="Times New Roman" w:cs="Times New Roman"/>
        </w:rPr>
        <w:t>SWWTT[CCCC]</w:t>
      </w:r>
    </w:p>
    <w:p w:rsidR="000B0884" w:rsidRPr="000B0884" w:rsidRDefault="000B0884">
      <w:pPr>
        <w:bidi w:val="0"/>
        <w:spacing w:after="0" w:line="240" w:lineRule="auto"/>
        <w:rPr>
          <w:rFonts w:eastAsia="Times New Roman" w:cs="Times New Roman"/>
        </w:rPr>
      </w:pPr>
      <w:r w:rsidRPr="000B0884">
        <w:rPr>
          <w:rFonts w:eastAsia="Times New Roman" w:cs="Times New Roman"/>
        </w:rPr>
        <w:t>TT - texture type</w:t>
      </w:r>
    </w:p>
    <w:p w:rsidR="000B0884" w:rsidRPr="000B0884" w:rsidRDefault="000B0884">
      <w:pPr>
        <w:bidi w:val="0"/>
        <w:spacing w:after="0" w:line="240" w:lineRule="auto"/>
        <w:rPr>
          <w:rFonts w:eastAsia="Times New Roman" w:cs="Times New Roman"/>
        </w:rPr>
      </w:pPr>
      <w:r w:rsidRPr="000B0884">
        <w:rPr>
          <w:rFonts w:eastAsia="Times New Roman" w:cs="Times New Roman"/>
        </w:rPr>
        <w:t>    00 - pavement</w:t>
      </w:r>
    </w:p>
    <w:p w:rsidR="000B0884" w:rsidRPr="000B0884" w:rsidRDefault="000B0884">
      <w:pPr>
        <w:bidi w:val="0"/>
        <w:spacing w:after="0" w:line="240" w:lineRule="auto"/>
        <w:rPr>
          <w:rFonts w:eastAsia="Times New Roman" w:cs="Times New Roman"/>
        </w:rPr>
      </w:pPr>
      <w:r w:rsidRPr="000B0884">
        <w:rPr>
          <w:rFonts w:eastAsia="Times New Roman" w:cs="Times New Roman"/>
        </w:rPr>
        <w:t>    01 - building</w:t>
      </w:r>
    </w:p>
    <w:p w:rsidR="000B0884" w:rsidRPr="000B0884" w:rsidRDefault="000B0884">
      <w:pPr>
        <w:bidi w:val="0"/>
        <w:spacing w:after="0" w:line="240" w:lineRule="auto"/>
        <w:rPr>
          <w:rFonts w:eastAsia="Times New Roman" w:cs="Times New Roman"/>
        </w:rPr>
      </w:pPr>
      <w:r w:rsidRPr="000B0884">
        <w:rPr>
          <w:rFonts w:eastAsia="Times New Roman" w:cs="Times New Roman"/>
        </w:rPr>
        <w:t>    10 - no parking</w:t>
      </w:r>
    </w:p>
    <w:p w:rsidR="000B0884" w:rsidRPr="000B0884" w:rsidRDefault="000B0884">
      <w:pPr>
        <w:bidi w:val="0"/>
        <w:spacing w:after="0" w:line="240" w:lineRule="auto"/>
        <w:rPr>
          <w:rFonts w:eastAsia="Times New Roman" w:cs="Times New Roman"/>
        </w:rPr>
      </w:pPr>
      <w:r w:rsidRPr="000B0884">
        <w:rPr>
          <w:rFonts w:eastAsia="Times New Roman" w:cs="Times New Roman"/>
        </w:rPr>
        <w:t>    11 - solid fill</w:t>
      </w:r>
    </w:p>
    <w:p w:rsidR="000B0884" w:rsidRPr="000B0884" w:rsidRDefault="000B0884">
      <w:pPr>
        <w:bidi w:val="0"/>
        <w:spacing w:after="0" w:line="240" w:lineRule="auto"/>
        <w:rPr>
          <w:rFonts w:eastAsia="Times New Roman" w:cs="Times New Roman"/>
        </w:rPr>
      </w:pPr>
      <w:r w:rsidRPr="000B0884">
        <w:rPr>
          <w:rFonts w:eastAsia="Times New Roman" w:cs="Times New Roman"/>
        </w:rPr>
        <w:t>If 'solid fill' is chosen, brightness must be specified:</w:t>
      </w:r>
    </w:p>
    <w:p w:rsidR="000B0884" w:rsidRPr="000B0884" w:rsidRDefault="000B0884">
      <w:pPr>
        <w:bidi w:val="0"/>
        <w:spacing w:after="0" w:line="240" w:lineRule="auto"/>
        <w:rPr>
          <w:rFonts w:eastAsia="Times New Roman" w:cs="Times New Roman"/>
        </w:rPr>
      </w:pPr>
      <w:r w:rsidRPr="000B0884">
        <w:rPr>
          <w:rFonts w:eastAsia="Times New Roman" w:cs="Times New Roman"/>
        </w:rPr>
        <w:t>CCCC - brightness</w:t>
      </w:r>
    </w:p>
    <w:p w:rsidR="000B0884" w:rsidRPr="000B0884" w:rsidRDefault="000B0884">
      <w:pPr>
        <w:bidi w:val="0"/>
        <w:spacing w:after="0" w:line="240" w:lineRule="auto"/>
        <w:rPr>
          <w:rFonts w:eastAsia="Times New Roman" w:cs="Times New Roman"/>
        </w:rPr>
      </w:pPr>
      <w:r w:rsidRPr="000B0884">
        <w:rPr>
          <w:rFonts w:eastAsia="Times New Roman" w:cs="Times New Roman"/>
        </w:rPr>
        <w:t>    0000 - solid white</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1000 - 50% grey</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1111 - solid black</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In addition to the header, each line has a curvature parameter:</w:t>
      </w:r>
    </w:p>
    <w:p w:rsidR="000B0884" w:rsidRPr="000B0884" w:rsidRDefault="000B0884">
      <w:pPr>
        <w:bidi w:val="0"/>
        <w:spacing w:after="0" w:line="240" w:lineRule="auto"/>
        <w:rPr>
          <w:rFonts w:eastAsia="Times New Roman" w:cs="Times New Roman"/>
        </w:rPr>
      </w:pPr>
      <w:r w:rsidRPr="000B0884">
        <w:rPr>
          <w:rFonts w:eastAsia="Times New Roman" w:cs="Times New Roman"/>
        </w:rPr>
        <w:t xml:space="preserve">ZZ - edge curvature type: </w:t>
      </w:r>
    </w:p>
    <w:p w:rsidR="000B0884" w:rsidRPr="000B0884" w:rsidRDefault="000B0884">
      <w:pPr>
        <w:bidi w:val="0"/>
        <w:spacing w:after="0" w:line="240" w:lineRule="auto"/>
        <w:rPr>
          <w:rFonts w:eastAsia="Times New Roman" w:cs="Times New Roman"/>
        </w:rPr>
      </w:pPr>
      <w:r w:rsidRPr="000B0884">
        <w:rPr>
          <w:rFonts w:eastAsia="Times New Roman" w:cs="Times New Roman"/>
        </w:rPr>
        <w:t>00 - linear</w:t>
      </w:r>
    </w:p>
    <w:p w:rsidR="000B0884" w:rsidRPr="000B0884" w:rsidRDefault="000B0884">
      <w:pPr>
        <w:bidi w:val="0"/>
        <w:spacing w:after="0" w:line="240" w:lineRule="auto"/>
        <w:rPr>
          <w:rFonts w:eastAsia="Times New Roman" w:cs="Times New Roman"/>
        </w:rPr>
      </w:pPr>
      <w:r w:rsidRPr="000B0884">
        <w:rPr>
          <w:rFonts w:eastAsia="Times New Roman" w:cs="Times New Roman"/>
        </w:rPr>
        <w:t>01 - Convex</w:t>
      </w:r>
    </w:p>
    <w:p w:rsidR="000B0884" w:rsidRPr="000B0884" w:rsidRDefault="000B0884">
      <w:pPr>
        <w:bidi w:val="0"/>
        <w:spacing w:after="0" w:line="240" w:lineRule="auto"/>
        <w:rPr>
          <w:rFonts w:eastAsia="Times New Roman" w:cs="Times New Roman"/>
        </w:rPr>
      </w:pPr>
      <w:r w:rsidRPr="000B0884">
        <w:rPr>
          <w:rFonts w:eastAsia="Times New Roman" w:cs="Times New Roman"/>
        </w:rPr>
        <w:t>10 - Concave</w:t>
      </w:r>
    </w:p>
    <w:p w:rsidR="000B0884" w:rsidRPr="000B0884" w:rsidRDefault="000B0884">
      <w:pPr>
        <w:bidi w:val="0"/>
        <w:spacing w:after="0" w:line="240" w:lineRule="auto"/>
        <w:rPr>
          <w:rFonts w:eastAsia="Times New Roman" w:cs="Times New Roman"/>
        </w:rPr>
      </w:pPr>
      <w:r w:rsidRPr="000B0884">
        <w:rPr>
          <w:rFonts w:eastAsia="Times New Roman" w:cs="Times New Roman"/>
        </w:rPr>
        <w:t>11 - Rectangular</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For example, when X is '1' then:</w:t>
      </w:r>
    </w:p>
    <w:p w:rsidR="000B0884" w:rsidRPr="000B0884" w:rsidRDefault="000B0884">
      <w:pPr>
        <w:bidi w:val="0"/>
        <w:spacing w:after="0" w:line="240" w:lineRule="auto"/>
        <w:rPr>
          <w:rFonts w:eastAsia="Times New Roman" w:cs="Times New Roman"/>
        </w:rPr>
      </w:pPr>
      <w:r w:rsidRPr="000B0884">
        <w:rPr>
          <w:rFonts w:eastAsia="Times New Roman" w:cs="Times New Roman"/>
        </w:rPr>
        <w:t>110</w:t>
      </w:r>
      <w:r w:rsidRPr="000B0884">
        <w:rPr>
          <w:rFonts w:eastAsia="Times New Roman" w:cs="Times New Roman"/>
          <w:b/>
          <w:bCs/>
        </w:rPr>
        <w:t>1</w:t>
      </w:r>
      <w:r w:rsidRPr="000B0884">
        <w:rPr>
          <w:rFonts w:eastAsia="Times New Roman" w:cs="Times New Roman"/>
        </w:rPr>
        <w:t>SWW[ZZ(6bit)][ZZ(6bit)(6bit)][ZZ(6bit)(6bit)][ZZ(6bit)(6bit)][ZZ(6bit)(6bit)]</w:t>
      </w:r>
    </w:p>
    <w:p w:rsidR="000B0884" w:rsidRPr="000B0884" w:rsidRDefault="000B0884">
      <w:pPr>
        <w:bidi w:val="0"/>
        <w:spacing w:after="0" w:line="240" w:lineRule="auto"/>
        <w:rPr>
          <w:rFonts w:eastAsia="Times New Roman" w:cs="Times New Roman"/>
        </w:rPr>
      </w:pPr>
      <w:r w:rsidRPr="000B0884">
        <w:rPr>
          <w:rFonts w:eastAsia="Times New Roman" w:cs="Times New Roman"/>
        </w:rPr>
        <w:t xml:space="preserve">While the number of elements after the WW is n-2 including the shortened first </w:t>
      </w:r>
    </w:p>
    <w:p w:rsidR="000B0884" w:rsidRPr="000B0884" w:rsidRDefault="000B0884">
      <w:pPr>
        <w:bidi w:val="0"/>
        <w:spacing w:after="0" w:line="240" w:lineRule="auto"/>
        <w:rPr>
          <w:rFonts w:eastAsia="Times New Roman" w:cs="Times New Roman"/>
        </w:rPr>
      </w:pPr>
      <w:r w:rsidRPr="000B0884">
        <w:rPr>
          <w:rFonts w:eastAsia="Times New Roman" w:cs="Times New Roman"/>
        </w:rPr>
        <w:t> </w:t>
      </w:r>
    </w:p>
    <w:p w:rsidR="000B0884" w:rsidRPr="000B0884" w:rsidRDefault="000B0884">
      <w:pPr>
        <w:bidi w:val="0"/>
        <w:spacing w:after="0" w:line="240" w:lineRule="auto"/>
        <w:rPr>
          <w:rFonts w:eastAsia="Times New Roman" w:cs="Times New Roman"/>
        </w:rPr>
      </w:pPr>
      <w:r w:rsidRPr="000B0884">
        <w:rPr>
          <w:rFonts w:eastAsia="Times New Roman" w:cs="Times New Roman"/>
        </w:rPr>
        <w:t>When X is '0' then:</w:t>
      </w:r>
    </w:p>
    <w:p w:rsidR="000B0884" w:rsidRPr="000B0884" w:rsidRDefault="000B0884">
      <w:pPr>
        <w:bidi w:val="0"/>
        <w:spacing w:after="0" w:line="240" w:lineRule="auto"/>
        <w:rPr>
          <w:rFonts w:eastAsia="Times New Roman" w:cs="Times New Roman"/>
        </w:rPr>
      </w:pPr>
      <w:r w:rsidRPr="000B0884">
        <w:rPr>
          <w:rFonts w:eastAsia="Times New Roman" w:cs="Times New Roman"/>
        </w:rPr>
        <w:t>110</w:t>
      </w:r>
      <w:r w:rsidRPr="000B0884">
        <w:rPr>
          <w:rFonts w:eastAsia="Times New Roman" w:cs="Times New Roman"/>
          <w:b/>
          <w:bCs/>
        </w:rPr>
        <w:t>0S</w:t>
      </w:r>
      <w:r w:rsidRPr="000B0884">
        <w:rPr>
          <w:rFonts w:eastAsia="Times New Roman" w:cs="Times New Roman"/>
        </w:rPr>
        <w:t>WWTT[CCCC][ZZ][ZZ(6+2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bit)][ZZ(6+2</w:t>
      </w:r>
      <w:r w:rsidRPr="000B0884">
        <w:rPr>
          <w:rFonts w:eastAsia="Times New Roman" w:cs="Times New Roman"/>
          <w:b/>
          <w:bCs/>
        </w:rPr>
        <w:t>S</w:t>
      </w:r>
      <w:r w:rsidRPr="000B0884">
        <w:rPr>
          <w:rFonts w:eastAsia="Times New Roman" w:cs="Times New Roman"/>
        </w:rPr>
        <w:t xml:space="preserve"> bit)(6+2</w:t>
      </w:r>
      <w:r w:rsidRPr="000B0884">
        <w:rPr>
          <w:rFonts w:eastAsia="Times New Roman" w:cs="Times New Roman"/>
          <w:b/>
          <w:bCs/>
        </w:rPr>
        <w:t>S</w:t>
      </w:r>
      <w:r w:rsidRPr="000B0884">
        <w:rPr>
          <w:rFonts w:eastAsia="Times New Roman" w:cs="Times New Roman"/>
        </w:rPr>
        <w:t xml:space="preserve"> bit)]</w:t>
      </w:r>
    </w:p>
    <w:p w:rsidR="000B0884" w:rsidRPr="000B0884" w:rsidRDefault="000B0884">
      <w:pPr>
        <w:bidi w:val="0"/>
        <w:spacing w:after="75" w:line="240" w:lineRule="auto"/>
        <w:rPr>
          <w:rFonts w:eastAsia="Times New Roman" w:cs="Times New Roman"/>
        </w:rPr>
      </w:pPr>
      <w:r w:rsidRPr="000B0884">
        <w:rPr>
          <w:rFonts w:eastAsia="Times New Roman" w:cs="Times New Roman"/>
        </w:rPr>
        <w:t>While the number of vertexes' coordinates is n-1, the number of 'edge curvature types' is n.</w:t>
      </w:r>
    </w:p>
    <w:p w:rsidR="000B0884" w:rsidRPr="000B0884" w:rsidRDefault="000B0884">
      <w:pPr>
        <w:bidi w:val="0"/>
        <w:spacing w:after="75" w:line="240" w:lineRule="auto"/>
        <w:rPr>
          <w:rFonts w:eastAsia="Times New Roman" w:cs="Times New Roman"/>
          <w:sz w:val="20"/>
          <w:szCs w:val="20"/>
        </w:rPr>
      </w:pPr>
    </w:p>
    <w:p w:rsidR="000B0884" w:rsidRDefault="000B0884">
      <w:pPr>
        <w:bidi w:val="0"/>
      </w:pPr>
    </w:p>
    <w:p w:rsidR="000B0884" w:rsidRDefault="00BB26D4">
      <w:pPr>
        <w:bidi w:val="0"/>
      </w:pPr>
      <w:r>
        <w:br w:type="page"/>
      </w:r>
    </w:p>
    <w:p w:rsidR="000B0884" w:rsidRDefault="00BB26D4">
      <w:pPr>
        <w:pStyle w:val="Heading2"/>
        <w:bidi w:val="0"/>
      </w:pPr>
      <w:bookmarkStart w:id="12" w:name="_Toc240816197"/>
      <w:r>
        <w:lastRenderedPageBreak/>
        <w:t>Objects Table</w:t>
      </w:r>
      <w:bookmarkEnd w:id="12"/>
    </w:p>
    <w:p w:rsidR="000B0884" w:rsidRDefault="000B0884">
      <w:pPr>
        <w:bidi w:val="0"/>
        <w:ind w:left="360"/>
      </w:pPr>
    </w:p>
    <w:p w:rsidR="000B0884" w:rsidRDefault="00FC708C">
      <w:pPr>
        <w:pStyle w:val="Heading3"/>
        <w:bidi w:val="0"/>
      </w:pPr>
      <w:bookmarkStart w:id="13" w:name="_Toc240816198"/>
      <w:r>
        <w:t>Classes</w:t>
      </w:r>
      <w:bookmarkEnd w:id="13"/>
    </w:p>
    <w:p w:rsidR="000B0884" w:rsidRDefault="00BB26D4">
      <w:pPr>
        <w:pStyle w:val="ListParagraph"/>
        <w:numPr>
          <w:ilvl w:val="0"/>
          <w:numId w:val="4"/>
        </w:numPr>
        <w:bidi w:val="0"/>
      </w:pPr>
      <w:r w:rsidRPr="00FC708C">
        <w:rPr>
          <w:rStyle w:val="Heading4Char"/>
        </w:rPr>
        <w:t>CBarcodeDecoder</w:t>
      </w:r>
      <w:r>
        <w:t xml:space="preserve"> – The main class which is responsible for decoding a barcode buffer. It uses all kinds of other decoders to decode a specific kind of barcode (ParkingMap, Text, Url, etc.).</w:t>
      </w:r>
    </w:p>
    <w:p w:rsidR="000B0884" w:rsidRDefault="00BB26D4">
      <w:pPr>
        <w:pStyle w:val="ListParagraph"/>
        <w:numPr>
          <w:ilvl w:val="0"/>
          <w:numId w:val="4"/>
        </w:numPr>
        <w:bidi w:val="0"/>
      </w:pPr>
      <w:r w:rsidRPr="00FC708C">
        <w:rPr>
          <w:rStyle w:val="Heading4Char"/>
        </w:rPr>
        <w:t>CBarcodeEncoder</w:t>
      </w:r>
      <w:r>
        <w:rPr>
          <w:rFonts w:ascii="Courier New" w:hAnsi="Courier New" w:cs="Courier New"/>
          <w:noProof/>
          <w:color w:val="000000"/>
          <w:sz w:val="20"/>
          <w:szCs w:val="20"/>
        </w:rPr>
        <w:t xml:space="preserve"> </w:t>
      </w:r>
      <w:r>
        <w:t>– The main class which is responsible for encoding a barcode buffer.</w:t>
      </w:r>
    </w:p>
    <w:p w:rsidR="000B0884" w:rsidRDefault="00BB26D4">
      <w:pPr>
        <w:pStyle w:val="ListParagraph"/>
        <w:numPr>
          <w:ilvl w:val="0"/>
          <w:numId w:val="4"/>
        </w:numPr>
        <w:bidi w:val="0"/>
      </w:pPr>
      <w:r w:rsidRPr="00BC16B9">
        <w:rPr>
          <w:rStyle w:val="Heading4Char"/>
        </w:rPr>
        <w:t>CBarcodeParkingMapDecoder</w:t>
      </w:r>
      <w:r>
        <w:t xml:space="preserve"> – This class is responsible for decoding all ParkingMap related data. The</w:t>
      </w:r>
      <w:r w:rsidR="00BC16B9">
        <w:t xml:space="preserve"> CBarcodeDecoder </w:t>
      </w:r>
      <w:r>
        <w:t>class is more general and can theoretically decode barcode buffers other than Parking Maps, such as pure texts, url links and so on. Of course the main operation (from our point of view) is the parking map decoding, which is why technically the CBarcodeDecoder will be pretty "empty" and all the logic will be here.</w:t>
      </w:r>
    </w:p>
    <w:p w:rsidR="000B0884" w:rsidRDefault="00BB26D4">
      <w:pPr>
        <w:pStyle w:val="ListParagraph"/>
        <w:numPr>
          <w:ilvl w:val="0"/>
          <w:numId w:val="4"/>
        </w:numPr>
        <w:bidi w:val="0"/>
      </w:pPr>
      <w:r w:rsidRPr="00FC708C">
        <w:rPr>
          <w:rStyle w:val="Heading4Char"/>
        </w:rPr>
        <w:t>CBasicItem</w:t>
      </w:r>
      <w:r>
        <w:t xml:space="preserve">  - This class inherits from IItem and represents a basic item in the map (e.g. elevator, staircase, WC, etc.)</w:t>
      </w:r>
    </w:p>
    <w:p w:rsidR="000B0884" w:rsidRDefault="00BB26D4">
      <w:pPr>
        <w:pStyle w:val="ListParagraph"/>
        <w:numPr>
          <w:ilvl w:val="0"/>
          <w:numId w:val="4"/>
        </w:numPr>
        <w:bidi w:val="0"/>
      </w:pPr>
      <w:r w:rsidRPr="00FC708C">
        <w:rPr>
          <w:rStyle w:val="Heading4Char"/>
        </w:rPr>
        <w:t>CBit</w:t>
      </w:r>
      <w:r>
        <w:t xml:space="preserve"> – This class </w:t>
      </w:r>
      <w:r w:rsidR="00FC708C">
        <w:t>implements a bit (Normally C allows programs to access data by byte. This extends it to bits)</w:t>
      </w:r>
    </w:p>
    <w:p w:rsidR="000B0884" w:rsidRDefault="00FC708C">
      <w:pPr>
        <w:pStyle w:val="ListParagraph"/>
        <w:numPr>
          <w:ilvl w:val="0"/>
          <w:numId w:val="4"/>
        </w:numPr>
        <w:bidi w:val="0"/>
      </w:pPr>
      <w:r w:rsidRPr="006305EB">
        <w:rPr>
          <w:rStyle w:val="Heading4Char"/>
        </w:rPr>
        <w:t>CBitPointer</w:t>
      </w:r>
      <w:r>
        <w:t xml:space="preserve">  - This class utilize the CBit described above, and creates a BitPointer object. Using the CBitPointer we can hold bit buffers.</w:t>
      </w:r>
    </w:p>
    <w:p w:rsidR="000B0884" w:rsidRDefault="00FC708C">
      <w:pPr>
        <w:pStyle w:val="ListParagraph"/>
        <w:numPr>
          <w:ilvl w:val="0"/>
          <w:numId w:val="4"/>
        </w:numPr>
        <w:bidi w:val="0"/>
      </w:pPr>
      <w:r w:rsidRPr="006305EB">
        <w:rPr>
          <w:rStyle w:val="Heading4Char"/>
        </w:rPr>
        <w:t>CComplexItem</w:t>
      </w:r>
      <w:r>
        <w:t xml:space="preserve"> – another type of item (inherits from IItem). The CComplexItem allows the in-barcode definition of repeating structures and sub-structures (in a recursive fashion).</w:t>
      </w:r>
    </w:p>
    <w:p w:rsidR="000B0884" w:rsidRDefault="00FC708C">
      <w:pPr>
        <w:pStyle w:val="ListParagraph"/>
        <w:numPr>
          <w:ilvl w:val="0"/>
          <w:numId w:val="4"/>
        </w:numPr>
        <w:bidi w:val="0"/>
      </w:pPr>
      <w:r w:rsidRPr="006305EB">
        <w:rPr>
          <w:rStyle w:val="Heading4Char"/>
        </w:rPr>
        <w:t>CGeneralHeader</w:t>
      </w:r>
      <w:r>
        <w:t xml:space="preserve"> – This is the header of the whole barcode (we will use it to: 1. Recognize it is our barcode. 2. Get version </w:t>
      </w:r>
      <w:r w:rsidR="00160F26">
        <w:t>number</w:t>
      </w:r>
      <w:r>
        <w:t xml:space="preserve"> and barcode type). There will be further header(s) according to the barcode type specified in the general header.</w:t>
      </w:r>
      <w:r w:rsidR="006305EB">
        <w:t xml:space="preserve"> This header also inherits from IHeader</w:t>
      </w:r>
    </w:p>
    <w:p w:rsidR="000B0884" w:rsidRDefault="00FC708C">
      <w:pPr>
        <w:pStyle w:val="ListParagraph"/>
        <w:numPr>
          <w:ilvl w:val="0"/>
          <w:numId w:val="4"/>
        </w:numPr>
        <w:bidi w:val="0"/>
      </w:pPr>
      <w:r w:rsidRPr="006305EB">
        <w:rPr>
          <w:rStyle w:val="Heading4Char"/>
        </w:rPr>
        <w:t>IHeader</w:t>
      </w:r>
      <w:r w:rsidR="006305EB">
        <w:t xml:space="preserve"> – an abstract class representing all headers.</w:t>
      </w:r>
    </w:p>
    <w:p w:rsidR="000B0884" w:rsidRDefault="006305EB">
      <w:pPr>
        <w:pStyle w:val="ListParagraph"/>
        <w:numPr>
          <w:ilvl w:val="0"/>
          <w:numId w:val="4"/>
        </w:numPr>
        <w:bidi w:val="0"/>
      </w:pPr>
      <w:r w:rsidRPr="006305EB">
        <w:rPr>
          <w:rStyle w:val="Heading4Char"/>
        </w:rPr>
        <w:t>IItem</w:t>
      </w:r>
      <w:r>
        <w:t xml:space="preserve"> – an abstract class representing all items.</w:t>
      </w:r>
    </w:p>
    <w:p w:rsidR="000B0884" w:rsidRDefault="006305EB">
      <w:pPr>
        <w:pStyle w:val="ListParagraph"/>
        <w:numPr>
          <w:ilvl w:val="0"/>
          <w:numId w:val="4"/>
        </w:numPr>
        <w:bidi w:val="0"/>
      </w:pPr>
      <w:r w:rsidRPr="006305EB">
        <w:rPr>
          <w:rStyle w:val="Heading4Char"/>
        </w:rPr>
        <w:t>IItemDecoder</w:t>
      </w:r>
      <w:r>
        <w:t xml:space="preserve"> – OBS</w:t>
      </w:r>
      <w:r w:rsidR="00160F26">
        <w:t>O</w:t>
      </w:r>
      <w:r>
        <w:t>LETE</w:t>
      </w:r>
    </w:p>
    <w:p w:rsidR="000B0884" w:rsidRDefault="006305EB">
      <w:pPr>
        <w:pStyle w:val="ListParagraph"/>
        <w:numPr>
          <w:ilvl w:val="0"/>
          <w:numId w:val="4"/>
        </w:numPr>
        <w:bidi w:val="0"/>
      </w:pPr>
      <w:r w:rsidRPr="006305EB">
        <w:rPr>
          <w:rStyle w:val="Heading4Char"/>
        </w:rPr>
        <w:t>CItemsFactory</w:t>
      </w:r>
      <w:r>
        <w:t xml:space="preserve"> – Factory for creating IItems according to enum.</w:t>
      </w:r>
    </w:p>
    <w:p w:rsidR="000B0884" w:rsidRDefault="006305EB">
      <w:pPr>
        <w:pStyle w:val="ListParagraph"/>
        <w:numPr>
          <w:ilvl w:val="0"/>
          <w:numId w:val="4"/>
        </w:numPr>
        <w:bidi w:val="0"/>
      </w:pPr>
      <w:r w:rsidRPr="006305EB">
        <w:rPr>
          <w:rStyle w:val="Heading4Char"/>
        </w:rPr>
        <w:t>CItemStructure</w:t>
      </w:r>
      <w:r>
        <w:t xml:space="preserve"> – A sub Item. Doesn't stand for itself, but only as a part of a "real" item, such as the ParkingItem.</w:t>
      </w:r>
    </w:p>
    <w:p w:rsidR="000B0884" w:rsidRDefault="006305EB">
      <w:pPr>
        <w:pStyle w:val="ListParagraph"/>
        <w:numPr>
          <w:ilvl w:val="0"/>
          <w:numId w:val="4"/>
        </w:numPr>
        <w:bidi w:val="0"/>
      </w:pPr>
      <w:r w:rsidRPr="006305EB">
        <w:rPr>
          <w:rStyle w:val="Heading4Char"/>
        </w:rPr>
        <w:t>CParkingDecoder</w:t>
      </w:r>
      <w:r>
        <w:t xml:space="preserve"> – OBS</w:t>
      </w:r>
      <w:r w:rsidR="00160F26">
        <w:t>O</w:t>
      </w:r>
      <w:r>
        <w:t>LETE</w:t>
      </w:r>
    </w:p>
    <w:p w:rsidR="000B0884" w:rsidRDefault="006305EB">
      <w:pPr>
        <w:pStyle w:val="ListParagraph"/>
        <w:numPr>
          <w:ilvl w:val="0"/>
          <w:numId w:val="4"/>
        </w:numPr>
        <w:bidi w:val="0"/>
      </w:pPr>
      <w:r w:rsidRPr="006305EB">
        <w:rPr>
          <w:rStyle w:val="Heading4Char"/>
        </w:rPr>
        <w:t>CParkingItem</w:t>
      </w:r>
      <w:r>
        <w:rPr>
          <w:rFonts w:ascii="Courier New" w:hAnsi="Courier New" w:cs="Courier New"/>
          <w:noProof/>
          <w:color w:val="000000"/>
          <w:sz w:val="20"/>
          <w:szCs w:val="20"/>
        </w:rPr>
        <w:t xml:space="preserve"> – </w:t>
      </w:r>
      <w:r w:rsidRPr="006305EB">
        <w:t xml:space="preserve">An item which inherits from IITem. Represnts a parking space(s). </w:t>
      </w:r>
      <w:r w:rsidR="00160F26" w:rsidRPr="006305EB">
        <w:t>It</w:t>
      </w:r>
      <w:r w:rsidRPr="006305EB">
        <w:t xml:space="preserve"> has ItemStucture within which allows the parking item to holds many parking space in various orientations.</w:t>
      </w:r>
    </w:p>
    <w:p w:rsidR="000B0884" w:rsidRDefault="006305EB">
      <w:pPr>
        <w:pStyle w:val="ListParagraph"/>
        <w:numPr>
          <w:ilvl w:val="0"/>
          <w:numId w:val="4"/>
        </w:numPr>
        <w:bidi w:val="0"/>
      </w:pPr>
      <w:r w:rsidRPr="006305EB">
        <w:rPr>
          <w:rStyle w:val="Heading4Char"/>
        </w:rPr>
        <w:t>CParkingMapHeader</w:t>
      </w:r>
      <w:r>
        <w:t xml:space="preserve"> – </w:t>
      </w:r>
      <w:r w:rsidR="00160F26">
        <w:t>Inherits</w:t>
      </w:r>
      <w:r>
        <w:t xml:space="preserve"> from the IHeader, and implements the header of the Parking Map Barcode.</w:t>
      </w:r>
    </w:p>
    <w:p w:rsidR="000B0884" w:rsidRDefault="000B0884">
      <w:pPr>
        <w:pStyle w:val="ListParagraph"/>
        <w:bidi w:val="0"/>
      </w:pPr>
    </w:p>
    <w:p w:rsidR="000B0884" w:rsidRDefault="00FC708C">
      <w:pPr>
        <w:pStyle w:val="Heading3"/>
        <w:bidi w:val="0"/>
      </w:pPr>
      <w:bookmarkStart w:id="14" w:name="_Toc240816199"/>
      <w:r>
        <w:t>Libraries</w:t>
      </w:r>
      <w:bookmarkEnd w:id="14"/>
    </w:p>
    <w:p w:rsidR="000B0884" w:rsidRDefault="00FC708C">
      <w:pPr>
        <w:pStyle w:val="ListParagraph"/>
        <w:numPr>
          <w:ilvl w:val="0"/>
          <w:numId w:val="5"/>
        </w:numPr>
        <w:bidi w:val="0"/>
      </w:pPr>
      <w:r w:rsidRPr="006305EB">
        <w:rPr>
          <w:rStyle w:val="Heading4Char"/>
        </w:rPr>
        <w:t>BitLib.h</w:t>
      </w:r>
      <w:r>
        <w:t xml:space="preserve"> – This library holds several </w:t>
      </w:r>
      <w:r w:rsidR="00160F26">
        <w:t>useful</w:t>
      </w:r>
      <w:r>
        <w:t xml:space="preserve"> BitBuffer manipulation routines.</w:t>
      </w:r>
    </w:p>
    <w:p w:rsidR="00144F6A" w:rsidRDefault="006305EB">
      <w:pPr>
        <w:pStyle w:val="ListParagraph"/>
        <w:numPr>
          <w:ilvl w:val="0"/>
          <w:numId w:val="5"/>
        </w:numPr>
        <w:bidi w:val="0"/>
      </w:pPr>
      <w:r w:rsidRPr="006305EB">
        <w:rPr>
          <w:rStyle w:val="Heading4Char"/>
        </w:rPr>
        <w:t>ItemHelper.h</w:t>
      </w:r>
      <w:r>
        <w:t xml:space="preserve"> – This library holds many MACROs regarding the definition of bit-types, and macros which </w:t>
      </w:r>
      <w:r w:rsidR="00160F26">
        <w:t>help</w:t>
      </w:r>
      <w:r>
        <w:t xml:space="preserve"> copying data to and from a bitbuffer.</w:t>
      </w:r>
    </w:p>
    <w:sectPr w:rsidR="00144F6A" w:rsidSect="002E6795">
      <w:pgSz w:w="11906" w:h="16838"/>
      <w:pgMar w:top="720" w:right="720" w:bottom="720" w:left="72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0256" w:rsidRDefault="00670256" w:rsidP="0021137D">
      <w:pPr>
        <w:spacing w:after="0" w:line="240" w:lineRule="auto"/>
      </w:pPr>
      <w:r>
        <w:separator/>
      </w:r>
    </w:p>
  </w:endnote>
  <w:endnote w:type="continuationSeparator" w:id="0">
    <w:p w:rsidR="00670256" w:rsidRDefault="00670256" w:rsidP="0021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0256" w:rsidRDefault="00670256" w:rsidP="0021137D">
      <w:pPr>
        <w:spacing w:after="0" w:line="240" w:lineRule="auto"/>
      </w:pPr>
      <w:r>
        <w:separator/>
      </w:r>
    </w:p>
  </w:footnote>
  <w:footnote w:type="continuationSeparator" w:id="0">
    <w:p w:rsidR="00670256" w:rsidRDefault="00670256" w:rsidP="0021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0C67BA"/>
    <w:multiLevelType w:val="hybridMultilevel"/>
    <w:tmpl w:val="C60A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1301D0"/>
    <w:multiLevelType w:val="hybridMultilevel"/>
    <w:tmpl w:val="83CC8EEE"/>
    <w:lvl w:ilvl="0" w:tplc="B1D6E0C8">
      <w:start w:val="1"/>
      <w:numFmt w:val="bullet"/>
      <w:lvlText w:val="•"/>
      <w:lvlJc w:val="left"/>
      <w:pPr>
        <w:tabs>
          <w:tab w:val="num" w:pos="720"/>
        </w:tabs>
        <w:ind w:left="720" w:hanging="360"/>
      </w:pPr>
      <w:rPr>
        <w:rFonts w:ascii="Times New Roman" w:hAnsi="Times New Roman" w:hint="default"/>
      </w:rPr>
    </w:lvl>
    <w:lvl w:ilvl="1" w:tplc="DDA0C8F2" w:tentative="1">
      <w:start w:val="1"/>
      <w:numFmt w:val="bullet"/>
      <w:lvlText w:val="•"/>
      <w:lvlJc w:val="left"/>
      <w:pPr>
        <w:tabs>
          <w:tab w:val="num" w:pos="1440"/>
        </w:tabs>
        <w:ind w:left="1440" w:hanging="360"/>
      </w:pPr>
      <w:rPr>
        <w:rFonts w:ascii="Times New Roman" w:hAnsi="Times New Roman" w:hint="default"/>
      </w:rPr>
    </w:lvl>
    <w:lvl w:ilvl="2" w:tplc="66D67CDE" w:tentative="1">
      <w:start w:val="1"/>
      <w:numFmt w:val="bullet"/>
      <w:lvlText w:val="•"/>
      <w:lvlJc w:val="left"/>
      <w:pPr>
        <w:tabs>
          <w:tab w:val="num" w:pos="2160"/>
        </w:tabs>
        <w:ind w:left="2160" w:hanging="360"/>
      </w:pPr>
      <w:rPr>
        <w:rFonts w:ascii="Times New Roman" w:hAnsi="Times New Roman" w:hint="default"/>
      </w:rPr>
    </w:lvl>
    <w:lvl w:ilvl="3" w:tplc="F562524A" w:tentative="1">
      <w:start w:val="1"/>
      <w:numFmt w:val="bullet"/>
      <w:lvlText w:val="•"/>
      <w:lvlJc w:val="left"/>
      <w:pPr>
        <w:tabs>
          <w:tab w:val="num" w:pos="2880"/>
        </w:tabs>
        <w:ind w:left="2880" w:hanging="360"/>
      </w:pPr>
      <w:rPr>
        <w:rFonts w:ascii="Times New Roman" w:hAnsi="Times New Roman" w:hint="default"/>
      </w:rPr>
    </w:lvl>
    <w:lvl w:ilvl="4" w:tplc="6D2003B6" w:tentative="1">
      <w:start w:val="1"/>
      <w:numFmt w:val="bullet"/>
      <w:lvlText w:val="•"/>
      <w:lvlJc w:val="left"/>
      <w:pPr>
        <w:tabs>
          <w:tab w:val="num" w:pos="3600"/>
        </w:tabs>
        <w:ind w:left="3600" w:hanging="360"/>
      </w:pPr>
      <w:rPr>
        <w:rFonts w:ascii="Times New Roman" w:hAnsi="Times New Roman" w:hint="default"/>
      </w:rPr>
    </w:lvl>
    <w:lvl w:ilvl="5" w:tplc="DA50C240" w:tentative="1">
      <w:start w:val="1"/>
      <w:numFmt w:val="bullet"/>
      <w:lvlText w:val="•"/>
      <w:lvlJc w:val="left"/>
      <w:pPr>
        <w:tabs>
          <w:tab w:val="num" w:pos="4320"/>
        </w:tabs>
        <w:ind w:left="4320" w:hanging="360"/>
      </w:pPr>
      <w:rPr>
        <w:rFonts w:ascii="Times New Roman" w:hAnsi="Times New Roman" w:hint="default"/>
      </w:rPr>
    </w:lvl>
    <w:lvl w:ilvl="6" w:tplc="A448F466" w:tentative="1">
      <w:start w:val="1"/>
      <w:numFmt w:val="bullet"/>
      <w:lvlText w:val="•"/>
      <w:lvlJc w:val="left"/>
      <w:pPr>
        <w:tabs>
          <w:tab w:val="num" w:pos="5040"/>
        </w:tabs>
        <w:ind w:left="5040" w:hanging="360"/>
      </w:pPr>
      <w:rPr>
        <w:rFonts w:ascii="Times New Roman" w:hAnsi="Times New Roman" w:hint="default"/>
      </w:rPr>
    </w:lvl>
    <w:lvl w:ilvl="7" w:tplc="81F41758" w:tentative="1">
      <w:start w:val="1"/>
      <w:numFmt w:val="bullet"/>
      <w:lvlText w:val="•"/>
      <w:lvlJc w:val="left"/>
      <w:pPr>
        <w:tabs>
          <w:tab w:val="num" w:pos="5760"/>
        </w:tabs>
        <w:ind w:left="5760" w:hanging="360"/>
      </w:pPr>
      <w:rPr>
        <w:rFonts w:ascii="Times New Roman" w:hAnsi="Times New Roman" w:hint="default"/>
      </w:rPr>
    </w:lvl>
    <w:lvl w:ilvl="8" w:tplc="1080831A" w:tentative="1">
      <w:start w:val="1"/>
      <w:numFmt w:val="bullet"/>
      <w:lvlText w:val="•"/>
      <w:lvlJc w:val="left"/>
      <w:pPr>
        <w:tabs>
          <w:tab w:val="num" w:pos="6480"/>
        </w:tabs>
        <w:ind w:left="6480" w:hanging="360"/>
      </w:pPr>
      <w:rPr>
        <w:rFonts w:ascii="Times New Roman" w:hAnsi="Times New Roman" w:hint="default"/>
      </w:rPr>
    </w:lvl>
  </w:abstractNum>
  <w:abstractNum w:abstractNumId="2">
    <w:nsid w:val="4CD2574F"/>
    <w:multiLevelType w:val="hybridMultilevel"/>
    <w:tmpl w:val="EA04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17455"/>
    <w:multiLevelType w:val="hybridMultilevel"/>
    <w:tmpl w:val="41968988"/>
    <w:lvl w:ilvl="0" w:tplc="86781F96">
      <w:start w:val="1"/>
      <w:numFmt w:val="bullet"/>
      <w:lvlText w:val="•"/>
      <w:lvlJc w:val="left"/>
      <w:pPr>
        <w:tabs>
          <w:tab w:val="num" w:pos="720"/>
        </w:tabs>
        <w:ind w:left="720" w:hanging="360"/>
      </w:pPr>
      <w:rPr>
        <w:rFonts w:ascii="Times New Roman" w:hAnsi="Times New Roman" w:hint="default"/>
      </w:rPr>
    </w:lvl>
    <w:lvl w:ilvl="1" w:tplc="186651A2">
      <w:start w:val="2090"/>
      <w:numFmt w:val="bullet"/>
      <w:lvlText w:val="•"/>
      <w:lvlJc w:val="left"/>
      <w:pPr>
        <w:tabs>
          <w:tab w:val="num" w:pos="1440"/>
        </w:tabs>
        <w:ind w:left="1440" w:hanging="360"/>
      </w:pPr>
      <w:rPr>
        <w:rFonts w:ascii="Times New Roman" w:hAnsi="Times New Roman" w:hint="default"/>
      </w:rPr>
    </w:lvl>
    <w:lvl w:ilvl="2" w:tplc="482E7076" w:tentative="1">
      <w:start w:val="1"/>
      <w:numFmt w:val="bullet"/>
      <w:lvlText w:val="•"/>
      <w:lvlJc w:val="left"/>
      <w:pPr>
        <w:tabs>
          <w:tab w:val="num" w:pos="2160"/>
        </w:tabs>
        <w:ind w:left="2160" w:hanging="360"/>
      </w:pPr>
      <w:rPr>
        <w:rFonts w:ascii="Times New Roman" w:hAnsi="Times New Roman" w:hint="default"/>
      </w:rPr>
    </w:lvl>
    <w:lvl w:ilvl="3" w:tplc="B9E6328C" w:tentative="1">
      <w:start w:val="1"/>
      <w:numFmt w:val="bullet"/>
      <w:lvlText w:val="•"/>
      <w:lvlJc w:val="left"/>
      <w:pPr>
        <w:tabs>
          <w:tab w:val="num" w:pos="2880"/>
        </w:tabs>
        <w:ind w:left="2880" w:hanging="360"/>
      </w:pPr>
      <w:rPr>
        <w:rFonts w:ascii="Times New Roman" w:hAnsi="Times New Roman" w:hint="default"/>
      </w:rPr>
    </w:lvl>
    <w:lvl w:ilvl="4" w:tplc="A0D468D4" w:tentative="1">
      <w:start w:val="1"/>
      <w:numFmt w:val="bullet"/>
      <w:lvlText w:val="•"/>
      <w:lvlJc w:val="left"/>
      <w:pPr>
        <w:tabs>
          <w:tab w:val="num" w:pos="3600"/>
        </w:tabs>
        <w:ind w:left="3600" w:hanging="360"/>
      </w:pPr>
      <w:rPr>
        <w:rFonts w:ascii="Times New Roman" w:hAnsi="Times New Roman" w:hint="default"/>
      </w:rPr>
    </w:lvl>
    <w:lvl w:ilvl="5" w:tplc="09345DD6" w:tentative="1">
      <w:start w:val="1"/>
      <w:numFmt w:val="bullet"/>
      <w:lvlText w:val="•"/>
      <w:lvlJc w:val="left"/>
      <w:pPr>
        <w:tabs>
          <w:tab w:val="num" w:pos="4320"/>
        </w:tabs>
        <w:ind w:left="4320" w:hanging="360"/>
      </w:pPr>
      <w:rPr>
        <w:rFonts w:ascii="Times New Roman" w:hAnsi="Times New Roman" w:hint="default"/>
      </w:rPr>
    </w:lvl>
    <w:lvl w:ilvl="6" w:tplc="3AD8C794" w:tentative="1">
      <w:start w:val="1"/>
      <w:numFmt w:val="bullet"/>
      <w:lvlText w:val="•"/>
      <w:lvlJc w:val="left"/>
      <w:pPr>
        <w:tabs>
          <w:tab w:val="num" w:pos="5040"/>
        </w:tabs>
        <w:ind w:left="5040" w:hanging="360"/>
      </w:pPr>
      <w:rPr>
        <w:rFonts w:ascii="Times New Roman" w:hAnsi="Times New Roman" w:hint="default"/>
      </w:rPr>
    </w:lvl>
    <w:lvl w:ilvl="7" w:tplc="FEFCC462" w:tentative="1">
      <w:start w:val="1"/>
      <w:numFmt w:val="bullet"/>
      <w:lvlText w:val="•"/>
      <w:lvlJc w:val="left"/>
      <w:pPr>
        <w:tabs>
          <w:tab w:val="num" w:pos="5760"/>
        </w:tabs>
        <w:ind w:left="5760" w:hanging="360"/>
      </w:pPr>
      <w:rPr>
        <w:rFonts w:ascii="Times New Roman" w:hAnsi="Times New Roman" w:hint="default"/>
      </w:rPr>
    </w:lvl>
    <w:lvl w:ilvl="8" w:tplc="86A0517C" w:tentative="1">
      <w:start w:val="1"/>
      <w:numFmt w:val="bullet"/>
      <w:lvlText w:val="•"/>
      <w:lvlJc w:val="left"/>
      <w:pPr>
        <w:tabs>
          <w:tab w:val="num" w:pos="6480"/>
        </w:tabs>
        <w:ind w:left="6480" w:hanging="360"/>
      </w:pPr>
      <w:rPr>
        <w:rFonts w:ascii="Times New Roman" w:hAnsi="Times New Roman" w:hint="default"/>
      </w:rPr>
    </w:lvl>
  </w:abstractNum>
  <w:abstractNum w:abstractNumId="4">
    <w:nsid w:val="652F0AEA"/>
    <w:multiLevelType w:val="hybridMultilevel"/>
    <w:tmpl w:val="0CDC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100C2"/>
    <w:rsid w:val="00007D38"/>
    <w:rsid w:val="00025C08"/>
    <w:rsid w:val="000552C8"/>
    <w:rsid w:val="00086E3D"/>
    <w:rsid w:val="000A2449"/>
    <w:rsid w:val="000B0884"/>
    <w:rsid w:val="00144F6A"/>
    <w:rsid w:val="00160F26"/>
    <w:rsid w:val="0018657E"/>
    <w:rsid w:val="00195021"/>
    <w:rsid w:val="001A10D1"/>
    <w:rsid w:val="001D4D4F"/>
    <w:rsid w:val="0021137D"/>
    <w:rsid w:val="00231616"/>
    <w:rsid w:val="00242A89"/>
    <w:rsid w:val="002E6795"/>
    <w:rsid w:val="002E6DFA"/>
    <w:rsid w:val="002F19D4"/>
    <w:rsid w:val="00321B25"/>
    <w:rsid w:val="0033470B"/>
    <w:rsid w:val="003663E3"/>
    <w:rsid w:val="003D18F9"/>
    <w:rsid w:val="003F685E"/>
    <w:rsid w:val="00403714"/>
    <w:rsid w:val="00432A09"/>
    <w:rsid w:val="00442DB4"/>
    <w:rsid w:val="004B705C"/>
    <w:rsid w:val="004C4A7D"/>
    <w:rsid w:val="004F5738"/>
    <w:rsid w:val="005079A8"/>
    <w:rsid w:val="00564F5B"/>
    <w:rsid w:val="005944C5"/>
    <w:rsid w:val="006305EB"/>
    <w:rsid w:val="00651DF1"/>
    <w:rsid w:val="00654A54"/>
    <w:rsid w:val="00670256"/>
    <w:rsid w:val="006B5675"/>
    <w:rsid w:val="006E504B"/>
    <w:rsid w:val="00754B8C"/>
    <w:rsid w:val="00866E33"/>
    <w:rsid w:val="008D0F62"/>
    <w:rsid w:val="008E2499"/>
    <w:rsid w:val="008F5AF0"/>
    <w:rsid w:val="00916F05"/>
    <w:rsid w:val="0098091E"/>
    <w:rsid w:val="009D1DAA"/>
    <w:rsid w:val="009D4BBD"/>
    <w:rsid w:val="00A100C2"/>
    <w:rsid w:val="00A238C0"/>
    <w:rsid w:val="00A63D00"/>
    <w:rsid w:val="00A65DE4"/>
    <w:rsid w:val="00A9411E"/>
    <w:rsid w:val="00AA12D1"/>
    <w:rsid w:val="00AC6C88"/>
    <w:rsid w:val="00B21DF4"/>
    <w:rsid w:val="00B35BAF"/>
    <w:rsid w:val="00B361D9"/>
    <w:rsid w:val="00B9195C"/>
    <w:rsid w:val="00B9295D"/>
    <w:rsid w:val="00BB26D4"/>
    <w:rsid w:val="00BC16B9"/>
    <w:rsid w:val="00BD5961"/>
    <w:rsid w:val="00C1748A"/>
    <w:rsid w:val="00C515AB"/>
    <w:rsid w:val="00C86C2D"/>
    <w:rsid w:val="00CD3A41"/>
    <w:rsid w:val="00CE1ABA"/>
    <w:rsid w:val="00CE6996"/>
    <w:rsid w:val="00CF0197"/>
    <w:rsid w:val="00D67414"/>
    <w:rsid w:val="00E00A0B"/>
    <w:rsid w:val="00E55E11"/>
    <w:rsid w:val="00EF46B7"/>
    <w:rsid w:val="00FC708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DFA"/>
    <w:pPr>
      <w:bidi/>
    </w:pPr>
  </w:style>
  <w:style w:type="paragraph" w:styleId="Heading1">
    <w:name w:val="heading 1"/>
    <w:basedOn w:val="Normal"/>
    <w:next w:val="Normal"/>
    <w:link w:val="Heading1Char"/>
    <w:uiPriority w:val="9"/>
    <w:qFormat/>
    <w:rsid w:val="00A10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0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26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70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0C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0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0C2"/>
    <w:rPr>
      <w:rFonts w:ascii="Tahoma" w:hAnsi="Tahoma" w:cs="Tahoma"/>
      <w:sz w:val="16"/>
      <w:szCs w:val="16"/>
    </w:rPr>
  </w:style>
  <w:style w:type="character" w:customStyle="1" w:styleId="Heading2Char">
    <w:name w:val="Heading 2 Char"/>
    <w:basedOn w:val="DefaultParagraphFont"/>
    <w:link w:val="Heading2"/>
    <w:uiPriority w:val="9"/>
    <w:rsid w:val="00A100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38C0"/>
    <w:pPr>
      <w:ind w:left="720"/>
      <w:contextualSpacing/>
    </w:pPr>
  </w:style>
  <w:style w:type="paragraph" w:styleId="TOCHeading">
    <w:name w:val="TOC Heading"/>
    <w:basedOn w:val="Heading1"/>
    <w:next w:val="Normal"/>
    <w:uiPriority w:val="39"/>
    <w:semiHidden/>
    <w:unhideWhenUsed/>
    <w:qFormat/>
    <w:rsid w:val="00BD5961"/>
    <w:pPr>
      <w:bidi w:val="0"/>
      <w:outlineLvl w:val="9"/>
    </w:pPr>
    <w:rPr>
      <w:lang w:bidi="ar-SA"/>
    </w:rPr>
  </w:style>
  <w:style w:type="paragraph" w:styleId="TOC1">
    <w:name w:val="toc 1"/>
    <w:basedOn w:val="Normal"/>
    <w:next w:val="Normal"/>
    <w:autoRedefine/>
    <w:uiPriority w:val="39"/>
    <w:unhideWhenUsed/>
    <w:qFormat/>
    <w:rsid w:val="00BD5961"/>
    <w:pPr>
      <w:spacing w:after="100"/>
    </w:pPr>
  </w:style>
  <w:style w:type="paragraph" w:styleId="TOC2">
    <w:name w:val="toc 2"/>
    <w:basedOn w:val="Normal"/>
    <w:next w:val="Normal"/>
    <w:autoRedefine/>
    <w:uiPriority w:val="39"/>
    <w:unhideWhenUsed/>
    <w:qFormat/>
    <w:rsid w:val="00B35BAF"/>
    <w:pPr>
      <w:tabs>
        <w:tab w:val="right" w:leader="dot" w:pos="10456"/>
      </w:tabs>
      <w:bidi w:val="0"/>
      <w:spacing w:after="100"/>
    </w:pPr>
  </w:style>
  <w:style w:type="character" w:styleId="Hyperlink">
    <w:name w:val="Hyperlink"/>
    <w:basedOn w:val="DefaultParagraphFont"/>
    <w:uiPriority w:val="99"/>
    <w:unhideWhenUsed/>
    <w:rsid w:val="00BD5961"/>
    <w:rPr>
      <w:color w:val="0000FF" w:themeColor="hyperlink"/>
      <w:u w:val="single"/>
    </w:rPr>
  </w:style>
  <w:style w:type="paragraph" w:styleId="Header">
    <w:name w:val="header"/>
    <w:basedOn w:val="Normal"/>
    <w:link w:val="HeaderChar"/>
    <w:uiPriority w:val="99"/>
    <w:semiHidden/>
    <w:unhideWhenUsed/>
    <w:rsid w:val="0021137D"/>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21137D"/>
  </w:style>
  <w:style w:type="paragraph" w:styleId="Footer">
    <w:name w:val="footer"/>
    <w:basedOn w:val="Normal"/>
    <w:link w:val="FooterChar"/>
    <w:uiPriority w:val="99"/>
    <w:semiHidden/>
    <w:unhideWhenUsed/>
    <w:rsid w:val="0021137D"/>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21137D"/>
  </w:style>
  <w:style w:type="paragraph" w:styleId="TOC3">
    <w:name w:val="toc 3"/>
    <w:basedOn w:val="Normal"/>
    <w:next w:val="Normal"/>
    <w:autoRedefine/>
    <w:uiPriority w:val="39"/>
    <w:unhideWhenUsed/>
    <w:qFormat/>
    <w:rsid w:val="00231616"/>
    <w:pPr>
      <w:bidi w:val="0"/>
      <w:spacing w:after="100"/>
      <w:ind w:left="440"/>
    </w:pPr>
    <w:rPr>
      <w:rFonts w:eastAsiaTheme="minorEastAsia"/>
      <w:lang w:bidi="ar-SA"/>
    </w:rPr>
  </w:style>
  <w:style w:type="character" w:customStyle="1" w:styleId="Heading3Char">
    <w:name w:val="Heading 3 Char"/>
    <w:basedOn w:val="DefaultParagraphFont"/>
    <w:link w:val="Heading3"/>
    <w:uiPriority w:val="9"/>
    <w:rsid w:val="00BB26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C708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51D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42A89"/>
    <w:rPr>
      <w:sz w:val="16"/>
      <w:szCs w:val="16"/>
    </w:rPr>
  </w:style>
  <w:style w:type="paragraph" w:styleId="CommentText">
    <w:name w:val="annotation text"/>
    <w:basedOn w:val="Normal"/>
    <w:link w:val="CommentTextChar"/>
    <w:uiPriority w:val="99"/>
    <w:semiHidden/>
    <w:unhideWhenUsed/>
    <w:rsid w:val="00242A89"/>
    <w:pPr>
      <w:spacing w:line="240" w:lineRule="auto"/>
    </w:pPr>
    <w:rPr>
      <w:sz w:val="20"/>
      <w:szCs w:val="20"/>
    </w:rPr>
  </w:style>
  <w:style w:type="character" w:customStyle="1" w:styleId="CommentTextChar">
    <w:name w:val="Comment Text Char"/>
    <w:basedOn w:val="DefaultParagraphFont"/>
    <w:link w:val="CommentText"/>
    <w:uiPriority w:val="99"/>
    <w:semiHidden/>
    <w:rsid w:val="00242A89"/>
    <w:rPr>
      <w:sz w:val="20"/>
      <w:szCs w:val="20"/>
    </w:rPr>
  </w:style>
  <w:style w:type="paragraph" w:styleId="CommentSubject">
    <w:name w:val="annotation subject"/>
    <w:basedOn w:val="CommentText"/>
    <w:next w:val="CommentText"/>
    <w:link w:val="CommentSubjectChar"/>
    <w:uiPriority w:val="99"/>
    <w:semiHidden/>
    <w:unhideWhenUsed/>
    <w:rsid w:val="00242A89"/>
    <w:rPr>
      <w:b/>
      <w:bCs/>
    </w:rPr>
  </w:style>
  <w:style w:type="character" w:customStyle="1" w:styleId="CommentSubjectChar">
    <w:name w:val="Comment Subject Char"/>
    <w:basedOn w:val="CommentTextChar"/>
    <w:link w:val="CommentSubject"/>
    <w:uiPriority w:val="99"/>
    <w:semiHidden/>
    <w:rsid w:val="00242A89"/>
    <w:rPr>
      <w:b/>
      <w:bCs/>
    </w:rPr>
  </w:style>
</w:styles>
</file>

<file path=word/webSettings.xml><?xml version="1.0" encoding="utf-8"?>
<w:webSettings xmlns:r="http://schemas.openxmlformats.org/officeDocument/2006/relationships" xmlns:w="http://schemas.openxmlformats.org/wordprocessingml/2006/main">
  <w:divs>
    <w:div w:id="35812468">
      <w:bodyDiv w:val="1"/>
      <w:marLeft w:val="0"/>
      <w:marRight w:val="0"/>
      <w:marTop w:val="0"/>
      <w:marBottom w:val="0"/>
      <w:divBdr>
        <w:top w:val="none" w:sz="0" w:space="0" w:color="auto"/>
        <w:left w:val="none" w:sz="0" w:space="0" w:color="auto"/>
        <w:bottom w:val="none" w:sz="0" w:space="0" w:color="auto"/>
        <w:right w:val="none" w:sz="0" w:space="0" w:color="auto"/>
      </w:divBdr>
      <w:divsChild>
        <w:div w:id="11538343">
          <w:marLeft w:val="0"/>
          <w:marRight w:val="547"/>
          <w:marTop w:val="0"/>
          <w:marBottom w:val="0"/>
          <w:divBdr>
            <w:top w:val="none" w:sz="0" w:space="0" w:color="auto"/>
            <w:left w:val="none" w:sz="0" w:space="0" w:color="auto"/>
            <w:bottom w:val="none" w:sz="0" w:space="0" w:color="auto"/>
            <w:right w:val="none" w:sz="0" w:space="0" w:color="auto"/>
          </w:divBdr>
        </w:div>
      </w:divsChild>
    </w:div>
    <w:div w:id="141587366">
      <w:bodyDiv w:val="1"/>
      <w:marLeft w:val="0"/>
      <w:marRight w:val="0"/>
      <w:marTop w:val="0"/>
      <w:marBottom w:val="0"/>
      <w:divBdr>
        <w:top w:val="none" w:sz="0" w:space="0" w:color="auto"/>
        <w:left w:val="none" w:sz="0" w:space="0" w:color="auto"/>
        <w:bottom w:val="none" w:sz="0" w:space="0" w:color="auto"/>
        <w:right w:val="none" w:sz="0" w:space="0" w:color="auto"/>
      </w:divBdr>
      <w:divsChild>
        <w:div w:id="917208304">
          <w:marLeft w:val="0"/>
          <w:marRight w:val="547"/>
          <w:marTop w:val="0"/>
          <w:marBottom w:val="0"/>
          <w:divBdr>
            <w:top w:val="none" w:sz="0" w:space="0" w:color="auto"/>
            <w:left w:val="none" w:sz="0" w:space="0" w:color="auto"/>
            <w:bottom w:val="none" w:sz="0" w:space="0" w:color="auto"/>
            <w:right w:val="none" w:sz="0" w:space="0" w:color="auto"/>
          </w:divBdr>
        </w:div>
        <w:div w:id="943345287">
          <w:marLeft w:val="0"/>
          <w:marRight w:val="1166"/>
          <w:marTop w:val="0"/>
          <w:marBottom w:val="0"/>
          <w:divBdr>
            <w:top w:val="none" w:sz="0" w:space="0" w:color="auto"/>
            <w:left w:val="none" w:sz="0" w:space="0" w:color="auto"/>
            <w:bottom w:val="none" w:sz="0" w:space="0" w:color="auto"/>
            <w:right w:val="none" w:sz="0" w:space="0" w:color="auto"/>
          </w:divBdr>
        </w:div>
        <w:div w:id="519969977">
          <w:marLeft w:val="0"/>
          <w:marRight w:val="1166"/>
          <w:marTop w:val="0"/>
          <w:marBottom w:val="0"/>
          <w:divBdr>
            <w:top w:val="none" w:sz="0" w:space="0" w:color="auto"/>
            <w:left w:val="none" w:sz="0" w:space="0" w:color="auto"/>
            <w:bottom w:val="none" w:sz="0" w:space="0" w:color="auto"/>
            <w:right w:val="none" w:sz="0" w:space="0" w:color="auto"/>
          </w:divBdr>
        </w:div>
      </w:divsChild>
    </w:div>
    <w:div w:id="668556757">
      <w:bodyDiv w:val="1"/>
      <w:marLeft w:val="75"/>
      <w:marRight w:val="75"/>
      <w:marTop w:val="75"/>
      <w:marBottom w:val="75"/>
      <w:divBdr>
        <w:top w:val="none" w:sz="0" w:space="0" w:color="auto"/>
        <w:left w:val="none" w:sz="0" w:space="0" w:color="auto"/>
        <w:bottom w:val="none" w:sz="0" w:space="0" w:color="auto"/>
        <w:right w:val="none" w:sz="0" w:space="0" w:color="auto"/>
      </w:divBdr>
      <w:divsChild>
        <w:div w:id="739400113">
          <w:marLeft w:val="0"/>
          <w:marRight w:val="0"/>
          <w:marTop w:val="0"/>
          <w:marBottom w:val="0"/>
          <w:divBdr>
            <w:top w:val="none" w:sz="0" w:space="0" w:color="auto"/>
            <w:left w:val="none" w:sz="0" w:space="0" w:color="auto"/>
            <w:bottom w:val="none" w:sz="0" w:space="0" w:color="auto"/>
            <w:right w:val="none" w:sz="0" w:space="0" w:color="auto"/>
          </w:divBdr>
        </w:div>
        <w:div w:id="189997531">
          <w:marLeft w:val="0"/>
          <w:marRight w:val="0"/>
          <w:marTop w:val="0"/>
          <w:marBottom w:val="0"/>
          <w:divBdr>
            <w:top w:val="none" w:sz="0" w:space="0" w:color="auto"/>
            <w:left w:val="none" w:sz="0" w:space="0" w:color="auto"/>
            <w:bottom w:val="none" w:sz="0" w:space="0" w:color="auto"/>
            <w:right w:val="none" w:sz="0" w:space="0" w:color="auto"/>
          </w:divBdr>
        </w:div>
        <w:div w:id="1646201883">
          <w:marLeft w:val="0"/>
          <w:marRight w:val="0"/>
          <w:marTop w:val="0"/>
          <w:marBottom w:val="0"/>
          <w:divBdr>
            <w:top w:val="none" w:sz="0" w:space="0" w:color="auto"/>
            <w:left w:val="none" w:sz="0" w:space="0" w:color="auto"/>
            <w:bottom w:val="none" w:sz="0" w:space="0" w:color="auto"/>
            <w:right w:val="none" w:sz="0" w:space="0" w:color="auto"/>
          </w:divBdr>
        </w:div>
        <w:div w:id="35545773">
          <w:marLeft w:val="0"/>
          <w:marRight w:val="0"/>
          <w:marTop w:val="0"/>
          <w:marBottom w:val="0"/>
          <w:divBdr>
            <w:top w:val="none" w:sz="0" w:space="0" w:color="auto"/>
            <w:left w:val="none" w:sz="0" w:space="0" w:color="auto"/>
            <w:bottom w:val="none" w:sz="0" w:space="0" w:color="auto"/>
            <w:right w:val="none" w:sz="0" w:space="0" w:color="auto"/>
          </w:divBdr>
        </w:div>
        <w:div w:id="899747502">
          <w:marLeft w:val="0"/>
          <w:marRight w:val="0"/>
          <w:marTop w:val="0"/>
          <w:marBottom w:val="0"/>
          <w:divBdr>
            <w:top w:val="none" w:sz="0" w:space="0" w:color="auto"/>
            <w:left w:val="none" w:sz="0" w:space="0" w:color="auto"/>
            <w:bottom w:val="none" w:sz="0" w:space="0" w:color="auto"/>
            <w:right w:val="none" w:sz="0" w:space="0" w:color="auto"/>
          </w:divBdr>
        </w:div>
      </w:divsChild>
    </w:div>
    <w:div w:id="726996907">
      <w:bodyDiv w:val="1"/>
      <w:marLeft w:val="75"/>
      <w:marRight w:val="75"/>
      <w:marTop w:val="75"/>
      <w:marBottom w:val="75"/>
      <w:divBdr>
        <w:top w:val="none" w:sz="0" w:space="0" w:color="auto"/>
        <w:left w:val="none" w:sz="0" w:space="0" w:color="auto"/>
        <w:bottom w:val="none" w:sz="0" w:space="0" w:color="auto"/>
        <w:right w:val="none" w:sz="0" w:space="0" w:color="auto"/>
      </w:divBdr>
      <w:divsChild>
        <w:div w:id="167258766">
          <w:marLeft w:val="0"/>
          <w:marRight w:val="0"/>
          <w:marTop w:val="0"/>
          <w:marBottom w:val="0"/>
          <w:divBdr>
            <w:top w:val="none" w:sz="0" w:space="0" w:color="auto"/>
            <w:left w:val="none" w:sz="0" w:space="0" w:color="auto"/>
            <w:bottom w:val="none" w:sz="0" w:space="0" w:color="auto"/>
            <w:right w:val="none" w:sz="0" w:space="0" w:color="auto"/>
          </w:divBdr>
          <w:divsChild>
            <w:div w:id="20645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9651">
      <w:bodyDiv w:val="1"/>
      <w:marLeft w:val="0"/>
      <w:marRight w:val="0"/>
      <w:marTop w:val="0"/>
      <w:marBottom w:val="0"/>
      <w:divBdr>
        <w:top w:val="none" w:sz="0" w:space="0" w:color="auto"/>
        <w:left w:val="none" w:sz="0" w:space="0" w:color="auto"/>
        <w:bottom w:val="none" w:sz="0" w:space="0" w:color="auto"/>
        <w:right w:val="none" w:sz="0" w:space="0" w:color="auto"/>
      </w:divBdr>
      <w:divsChild>
        <w:div w:id="755984209">
          <w:marLeft w:val="0"/>
          <w:marRight w:val="547"/>
          <w:marTop w:val="0"/>
          <w:marBottom w:val="0"/>
          <w:divBdr>
            <w:top w:val="none" w:sz="0" w:space="0" w:color="auto"/>
            <w:left w:val="none" w:sz="0" w:space="0" w:color="auto"/>
            <w:bottom w:val="none" w:sz="0" w:space="0" w:color="auto"/>
            <w:right w:val="none" w:sz="0" w:space="0" w:color="auto"/>
          </w:divBdr>
        </w:div>
      </w:divsChild>
    </w:div>
    <w:div w:id="915552638">
      <w:bodyDiv w:val="1"/>
      <w:marLeft w:val="75"/>
      <w:marRight w:val="75"/>
      <w:marTop w:val="75"/>
      <w:marBottom w:val="75"/>
      <w:divBdr>
        <w:top w:val="none" w:sz="0" w:space="0" w:color="auto"/>
        <w:left w:val="none" w:sz="0" w:space="0" w:color="auto"/>
        <w:bottom w:val="none" w:sz="0" w:space="0" w:color="auto"/>
        <w:right w:val="none" w:sz="0" w:space="0" w:color="auto"/>
      </w:divBdr>
      <w:divsChild>
        <w:div w:id="1994408193">
          <w:marLeft w:val="0"/>
          <w:marRight w:val="0"/>
          <w:marTop w:val="0"/>
          <w:marBottom w:val="0"/>
          <w:divBdr>
            <w:top w:val="none" w:sz="0" w:space="0" w:color="auto"/>
            <w:left w:val="none" w:sz="0" w:space="0" w:color="auto"/>
            <w:bottom w:val="none" w:sz="0" w:space="0" w:color="auto"/>
            <w:right w:val="none" w:sz="0" w:space="0" w:color="auto"/>
          </w:divBdr>
        </w:div>
        <w:div w:id="1801612956">
          <w:marLeft w:val="0"/>
          <w:marRight w:val="0"/>
          <w:marTop w:val="0"/>
          <w:marBottom w:val="0"/>
          <w:divBdr>
            <w:top w:val="none" w:sz="0" w:space="0" w:color="auto"/>
            <w:left w:val="none" w:sz="0" w:space="0" w:color="auto"/>
            <w:bottom w:val="none" w:sz="0" w:space="0" w:color="auto"/>
            <w:right w:val="none" w:sz="0" w:space="0" w:color="auto"/>
          </w:divBdr>
        </w:div>
        <w:div w:id="214778792">
          <w:marLeft w:val="0"/>
          <w:marRight w:val="0"/>
          <w:marTop w:val="0"/>
          <w:marBottom w:val="0"/>
          <w:divBdr>
            <w:top w:val="none" w:sz="0" w:space="0" w:color="auto"/>
            <w:left w:val="none" w:sz="0" w:space="0" w:color="auto"/>
            <w:bottom w:val="none" w:sz="0" w:space="0" w:color="auto"/>
            <w:right w:val="none" w:sz="0" w:space="0" w:color="auto"/>
          </w:divBdr>
        </w:div>
        <w:div w:id="213589367">
          <w:marLeft w:val="0"/>
          <w:marRight w:val="0"/>
          <w:marTop w:val="0"/>
          <w:marBottom w:val="0"/>
          <w:divBdr>
            <w:top w:val="none" w:sz="0" w:space="0" w:color="auto"/>
            <w:left w:val="none" w:sz="0" w:space="0" w:color="auto"/>
            <w:bottom w:val="none" w:sz="0" w:space="0" w:color="auto"/>
            <w:right w:val="none" w:sz="0" w:space="0" w:color="auto"/>
          </w:divBdr>
          <w:divsChild>
            <w:div w:id="590822408">
              <w:marLeft w:val="0"/>
              <w:marRight w:val="0"/>
              <w:marTop w:val="0"/>
              <w:marBottom w:val="0"/>
              <w:divBdr>
                <w:top w:val="none" w:sz="0" w:space="0" w:color="auto"/>
                <w:left w:val="none" w:sz="0" w:space="0" w:color="auto"/>
                <w:bottom w:val="none" w:sz="0" w:space="0" w:color="auto"/>
                <w:right w:val="none" w:sz="0" w:space="0" w:color="auto"/>
              </w:divBdr>
            </w:div>
          </w:divsChild>
        </w:div>
        <w:div w:id="1549952783">
          <w:marLeft w:val="0"/>
          <w:marRight w:val="0"/>
          <w:marTop w:val="0"/>
          <w:marBottom w:val="0"/>
          <w:divBdr>
            <w:top w:val="none" w:sz="0" w:space="0" w:color="auto"/>
            <w:left w:val="none" w:sz="0" w:space="0" w:color="auto"/>
            <w:bottom w:val="none" w:sz="0" w:space="0" w:color="auto"/>
            <w:right w:val="none" w:sz="0" w:space="0" w:color="auto"/>
          </w:divBdr>
        </w:div>
        <w:div w:id="1148860655">
          <w:marLeft w:val="0"/>
          <w:marRight w:val="0"/>
          <w:marTop w:val="0"/>
          <w:marBottom w:val="0"/>
          <w:divBdr>
            <w:top w:val="none" w:sz="0" w:space="0" w:color="auto"/>
            <w:left w:val="none" w:sz="0" w:space="0" w:color="auto"/>
            <w:bottom w:val="none" w:sz="0" w:space="0" w:color="auto"/>
            <w:right w:val="none" w:sz="0" w:space="0" w:color="auto"/>
          </w:divBdr>
        </w:div>
        <w:div w:id="938369786">
          <w:marLeft w:val="0"/>
          <w:marRight w:val="0"/>
          <w:marTop w:val="0"/>
          <w:marBottom w:val="0"/>
          <w:divBdr>
            <w:top w:val="none" w:sz="0" w:space="0" w:color="auto"/>
            <w:left w:val="none" w:sz="0" w:space="0" w:color="auto"/>
            <w:bottom w:val="none" w:sz="0" w:space="0" w:color="auto"/>
            <w:right w:val="none" w:sz="0" w:space="0" w:color="auto"/>
          </w:divBdr>
        </w:div>
        <w:div w:id="916788823">
          <w:marLeft w:val="0"/>
          <w:marRight w:val="0"/>
          <w:marTop w:val="0"/>
          <w:marBottom w:val="0"/>
          <w:divBdr>
            <w:top w:val="none" w:sz="0" w:space="0" w:color="auto"/>
            <w:left w:val="none" w:sz="0" w:space="0" w:color="auto"/>
            <w:bottom w:val="none" w:sz="0" w:space="0" w:color="auto"/>
            <w:right w:val="none" w:sz="0" w:space="0" w:color="auto"/>
          </w:divBdr>
        </w:div>
        <w:div w:id="325596484">
          <w:marLeft w:val="0"/>
          <w:marRight w:val="0"/>
          <w:marTop w:val="0"/>
          <w:marBottom w:val="0"/>
          <w:divBdr>
            <w:top w:val="none" w:sz="0" w:space="0" w:color="auto"/>
            <w:left w:val="none" w:sz="0" w:space="0" w:color="auto"/>
            <w:bottom w:val="none" w:sz="0" w:space="0" w:color="auto"/>
            <w:right w:val="none" w:sz="0" w:space="0" w:color="auto"/>
          </w:divBdr>
        </w:div>
        <w:div w:id="342245585">
          <w:marLeft w:val="0"/>
          <w:marRight w:val="0"/>
          <w:marTop w:val="0"/>
          <w:marBottom w:val="0"/>
          <w:divBdr>
            <w:top w:val="none" w:sz="0" w:space="0" w:color="auto"/>
            <w:left w:val="none" w:sz="0" w:space="0" w:color="auto"/>
            <w:bottom w:val="none" w:sz="0" w:space="0" w:color="auto"/>
            <w:right w:val="none" w:sz="0" w:space="0" w:color="auto"/>
          </w:divBdr>
        </w:div>
        <w:div w:id="1744795599">
          <w:marLeft w:val="0"/>
          <w:marRight w:val="0"/>
          <w:marTop w:val="0"/>
          <w:marBottom w:val="0"/>
          <w:divBdr>
            <w:top w:val="none" w:sz="0" w:space="0" w:color="auto"/>
            <w:left w:val="none" w:sz="0" w:space="0" w:color="auto"/>
            <w:bottom w:val="none" w:sz="0" w:space="0" w:color="auto"/>
            <w:right w:val="none" w:sz="0" w:space="0" w:color="auto"/>
          </w:divBdr>
          <w:divsChild>
            <w:div w:id="820972876">
              <w:marLeft w:val="0"/>
              <w:marRight w:val="0"/>
              <w:marTop w:val="0"/>
              <w:marBottom w:val="0"/>
              <w:divBdr>
                <w:top w:val="none" w:sz="0" w:space="0" w:color="auto"/>
                <w:left w:val="none" w:sz="0" w:space="0" w:color="auto"/>
                <w:bottom w:val="none" w:sz="0" w:space="0" w:color="auto"/>
                <w:right w:val="none" w:sz="0" w:space="0" w:color="auto"/>
              </w:divBdr>
            </w:div>
            <w:div w:id="985940767">
              <w:marLeft w:val="0"/>
              <w:marRight w:val="0"/>
              <w:marTop w:val="0"/>
              <w:marBottom w:val="0"/>
              <w:divBdr>
                <w:top w:val="none" w:sz="0" w:space="0" w:color="auto"/>
                <w:left w:val="none" w:sz="0" w:space="0" w:color="auto"/>
                <w:bottom w:val="none" w:sz="0" w:space="0" w:color="auto"/>
                <w:right w:val="none" w:sz="0" w:space="0" w:color="auto"/>
              </w:divBdr>
            </w:div>
            <w:div w:id="296569208">
              <w:marLeft w:val="0"/>
              <w:marRight w:val="0"/>
              <w:marTop w:val="0"/>
              <w:marBottom w:val="0"/>
              <w:divBdr>
                <w:top w:val="none" w:sz="0" w:space="0" w:color="auto"/>
                <w:left w:val="none" w:sz="0" w:space="0" w:color="auto"/>
                <w:bottom w:val="none" w:sz="0" w:space="0" w:color="auto"/>
                <w:right w:val="none" w:sz="0" w:space="0" w:color="auto"/>
              </w:divBdr>
            </w:div>
            <w:div w:id="414666497">
              <w:marLeft w:val="0"/>
              <w:marRight w:val="0"/>
              <w:marTop w:val="0"/>
              <w:marBottom w:val="0"/>
              <w:divBdr>
                <w:top w:val="none" w:sz="0" w:space="0" w:color="auto"/>
                <w:left w:val="none" w:sz="0" w:space="0" w:color="auto"/>
                <w:bottom w:val="none" w:sz="0" w:space="0" w:color="auto"/>
                <w:right w:val="none" w:sz="0" w:space="0" w:color="auto"/>
              </w:divBdr>
            </w:div>
            <w:div w:id="1816726795">
              <w:marLeft w:val="0"/>
              <w:marRight w:val="0"/>
              <w:marTop w:val="0"/>
              <w:marBottom w:val="0"/>
              <w:divBdr>
                <w:top w:val="none" w:sz="0" w:space="0" w:color="auto"/>
                <w:left w:val="none" w:sz="0" w:space="0" w:color="auto"/>
                <w:bottom w:val="none" w:sz="0" w:space="0" w:color="auto"/>
                <w:right w:val="none" w:sz="0" w:space="0" w:color="auto"/>
              </w:divBdr>
            </w:div>
            <w:div w:id="1666932139">
              <w:marLeft w:val="0"/>
              <w:marRight w:val="0"/>
              <w:marTop w:val="0"/>
              <w:marBottom w:val="0"/>
              <w:divBdr>
                <w:top w:val="none" w:sz="0" w:space="0" w:color="auto"/>
                <w:left w:val="none" w:sz="0" w:space="0" w:color="auto"/>
                <w:bottom w:val="none" w:sz="0" w:space="0" w:color="auto"/>
                <w:right w:val="none" w:sz="0" w:space="0" w:color="auto"/>
              </w:divBdr>
            </w:div>
            <w:div w:id="2117629235">
              <w:marLeft w:val="0"/>
              <w:marRight w:val="0"/>
              <w:marTop w:val="0"/>
              <w:marBottom w:val="0"/>
              <w:divBdr>
                <w:top w:val="none" w:sz="0" w:space="0" w:color="auto"/>
                <w:left w:val="none" w:sz="0" w:space="0" w:color="auto"/>
                <w:bottom w:val="none" w:sz="0" w:space="0" w:color="auto"/>
                <w:right w:val="none" w:sz="0" w:space="0" w:color="auto"/>
              </w:divBdr>
            </w:div>
            <w:div w:id="1327248425">
              <w:marLeft w:val="0"/>
              <w:marRight w:val="0"/>
              <w:marTop w:val="0"/>
              <w:marBottom w:val="0"/>
              <w:divBdr>
                <w:top w:val="none" w:sz="0" w:space="0" w:color="auto"/>
                <w:left w:val="none" w:sz="0" w:space="0" w:color="auto"/>
                <w:bottom w:val="none" w:sz="0" w:space="0" w:color="auto"/>
                <w:right w:val="none" w:sz="0" w:space="0" w:color="auto"/>
              </w:divBdr>
            </w:div>
            <w:div w:id="328799886">
              <w:marLeft w:val="0"/>
              <w:marRight w:val="0"/>
              <w:marTop w:val="0"/>
              <w:marBottom w:val="0"/>
              <w:divBdr>
                <w:top w:val="none" w:sz="0" w:space="0" w:color="auto"/>
                <w:left w:val="none" w:sz="0" w:space="0" w:color="auto"/>
                <w:bottom w:val="none" w:sz="0" w:space="0" w:color="auto"/>
                <w:right w:val="none" w:sz="0" w:space="0" w:color="auto"/>
              </w:divBdr>
            </w:div>
            <w:div w:id="1156072687">
              <w:marLeft w:val="0"/>
              <w:marRight w:val="0"/>
              <w:marTop w:val="0"/>
              <w:marBottom w:val="0"/>
              <w:divBdr>
                <w:top w:val="none" w:sz="0" w:space="0" w:color="auto"/>
                <w:left w:val="none" w:sz="0" w:space="0" w:color="auto"/>
                <w:bottom w:val="none" w:sz="0" w:space="0" w:color="auto"/>
                <w:right w:val="none" w:sz="0" w:space="0" w:color="auto"/>
              </w:divBdr>
            </w:div>
            <w:div w:id="597177935">
              <w:marLeft w:val="0"/>
              <w:marRight w:val="0"/>
              <w:marTop w:val="0"/>
              <w:marBottom w:val="0"/>
              <w:divBdr>
                <w:top w:val="none" w:sz="0" w:space="0" w:color="auto"/>
                <w:left w:val="none" w:sz="0" w:space="0" w:color="auto"/>
                <w:bottom w:val="none" w:sz="0" w:space="0" w:color="auto"/>
                <w:right w:val="none" w:sz="0" w:space="0" w:color="auto"/>
              </w:divBdr>
            </w:div>
            <w:div w:id="125126886">
              <w:marLeft w:val="0"/>
              <w:marRight w:val="0"/>
              <w:marTop w:val="0"/>
              <w:marBottom w:val="0"/>
              <w:divBdr>
                <w:top w:val="none" w:sz="0" w:space="0" w:color="auto"/>
                <w:left w:val="none" w:sz="0" w:space="0" w:color="auto"/>
                <w:bottom w:val="none" w:sz="0" w:space="0" w:color="auto"/>
                <w:right w:val="none" w:sz="0" w:space="0" w:color="auto"/>
              </w:divBdr>
            </w:div>
            <w:div w:id="1041590030">
              <w:marLeft w:val="0"/>
              <w:marRight w:val="0"/>
              <w:marTop w:val="0"/>
              <w:marBottom w:val="0"/>
              <w:divBdr>
                <w:top w:val="none" w:sz="0" w:space="0" w:color="auto"/>
                <w:left w:val="none" w:sz="0" w:space="0" w:color="auto"/>
                <w:bottom w:val="none" w:sz="0" w:space="0" w:color="auto"/>
                <w:right w:val="none" w:sz="0" w:space="0" w:color="auto"/>
              </w:divBdr>
            </w:div>
            <w:div w:id="615985438">
              <w:marLeft w:val="0"/>
              <w:marRight w:val="0"/>
              <w:marTop w:val="0"/>
              <w:marBottom w:val="0"/>
              <w:divBdr>
                <w:top w:val="none" w:sz="0" w:space="0" w:color="auto"/>
                <w:left w:val="none" w:sz="0" w:space="0" w:color="auto"/>
                <w:bottom w:val="none" w:sz="0" w:space="0" w:color="auto"/>
                <w:right w:val="none" w:sz="0" w:space="0" w:color="auto"/>
              </w:divBdr>
            </w:div>
            <w:div w:id="1595475953">
              <w:marLeft w:val="0"/>
              <w:marRight w:val="0"/>
              <w:marTop w:val="0"/>
              <w:marBottom w:val="0"/>
              <w:divBdr>
                <w:top w:val="none" w:sz="0" w:space="0" w:color="auto"/>
                <w:left w:val="none" w:sz="0" w:space="0" w:color="auto"/>
                <w:bottom w:val="none" w:sz="0" w:space="0" w:color="auto"/>
                <w:right w:val="none" w:sz="0" w:space="0" w:color="auto"/>
              </w:divBdr>
            </w:div>
            <w:div w:id="852572891">
              <w:marLeft w:val="0"/>
              <w:marRight w:val="0"/>
              <w:marTop w:val="0"/>
              <w:marBottom w:val="0"/>
              <w:divBdr>
                <w:top w:val="none" w:sz="0" w:space="0" w:color="auto"/>
                <w:left w:val="none" w:sz="0" w:space="0" w:color="auto"/>
                <w:bottom w:val="none" w:sz="0" w:space="0" w:color="auto"/>
                <w:right w:val="none" w:sz="0" w:space="0" w:color="auto"/>
              </w:divBdr>
            </w:div>
            <w:div w:id="2108311102">
              <w:marLeft w:val="0"/>
              <w:marRight w:val="0"/>
              <w:marTop w:val="0"/>
              <w:marBottom w:val="0"/>
              <w:divBdr>
                <w:top w:val="none" w:sz="0" w:space="0" w:color="auto"/>
                <w:left w:val="none" w:sz="0" w:space="0" w:color="auto"/>
                <w:bottom w:val="none" w:sz="0" w:space="0" w:color="auto"/>
                <w:right w:val="none" w:sz="0" w:space="0" w:color="auto"/>
              </w:divBdr>
            </w:div>
            <w:div w:id="1511411774">
              <w:marLeft w:val="0"/>
              <w:marRight w:val="0"/>
              <w:marTop w:val="0"/>
              <w:marBottom w:val="0"/>
              <w:divBdr>
                <w:top w:val="none" w:sz="0" w:space="0" w:color="auto"/>
                <w:left w:val="none" w:sz="0" w:space="0" w:color="auto"/>
                <w:bottom w:val="none" w:sz="0" w:space="0" w:color="auto"/>
                <w:right w:val="none" w:sz="0" w:space="0" w:color="auto"/>
              </w:divBdr>
            </w:div>
            <w:div w:id="1744183111">
              <w:marLeft w:val="0"/>
              <w:marRight w:val="0"/>
              <w:marTop w:val="0"/>
              <w:marBottom w:val="0"/>
              <w:divBdr>
                <w:top w:val="none" w:sz="0" w:space="0" w:color="auto"/>
                <w:left w:val="none" w:sz="0" w:space="0" w:color="auto"/>
                <w:bottom w:val="none" w:sz="0" w:space="0" w:color="auto"/>
                <w:right w:val="none" w:sz="0" w:space="0" w:color="auto"/>
              </w:divBdr>
            </w:div>
            <w:div w:id="1865245460">
              <w:marLeft w:val="0"/>
              <w:marRight w:val="0"/>
              <w:marTop w:val="0"/>
              <w:marBottom w:val="0"/>
              <w:divBdr>
                <w:top w:val="none" w:sz="0" w:space="0" w:color="auto"/>
                <w:left w:val="none" w:sz="0" w:space="0" w:color="auto"/>
                <w:bottom w:val="none" w:sz="0" w:space="0" w:color="auto"/>
                <w:right w:val="none" w:sz="0" w:space="0" w:color="auto"/>
              </w:divBdr>
            </w:div>
            <w:div w:id="248344083">
              <w:marLeft w:val="0"/>
              <w:marRight w:val="0"/>
              <w:marTop w:val="0"/>
              <w:marBottom w:val="0"/>
              <w:divBdr>
                <w:top w:val="none" w:sz="0" w:space="0" w:color="auto"/>
                <w:left w:val="none" w:sz="0" w:space="0" w:color="auto"/>
                <w:bottom w:val="none" w:sz="0" w:space="0" w:color="auto"/>
                <w:right w:val="none" w:sz="0" w:space="0" w:color="auto"/>
              </w:divBdr>
            </w:div>
          </w:divsChild>
        </w:div>
        <w:div w:id="1805613913">
          <w:marLeft w:val="0"/>
          <w:marRight w:val="0"/>
          <w:marTop w:val="0"/>
          <w:marBottom w:val="0"/>
          <w:divBdr>
            <w:top w:val="none" w:sz="0" w:space="0" w:color="auto"/>
            <w:left w:val="none" w:sz="0" w:space="0" w:color="auto"/>
            <w:bottom w:val="none" w:sz="0" w:space="0" w:color="auto"/>
            <w:right w:val="none" w:sz="0" w:space="0" w:color="auto"/>
          </w:divBdr>
        </w:div>
        <w:div w:id="1053432059">
          <w:marLeft w:val="0"/>
          <w:marRight w:val="0"/>
          <w:marTop w:val="0"/>
          <w:marBottom w:val="0"/>
          <w:divBdr>
            <w:top w:val="none" w:sz="0" w:space="0" w:color="auto"/>
            <w:left w:val="none" w:sz="0" w:space="0" w:color="auto"/>
            <w:bottom w:val="none" w:sz="0" w:space="0" w:color="auto"/>
            <w:right w:val="none" w:sz="0" w:space="0" w:color="auto"/>
          </w:divBdr>
        </w:div>
        <w:div w:id="1684362621">
          <w:marLeft w:val="0"/>
          <w:marRight w:val="0"/>
          <w:marTop w:val="0"/>
          <w:marBottom w:val="0"/>
          <w:divBdr>
            <w:top w:val="none" w:sz="0" w:space="0" w:color="auto"/>
            <w:left w:val="none" w:sz="0" w:space="0" w:color="auto"/>
            <w:bottom w:val="none" w:sz="0" w:space="0" w:color="auto"/>
            <w:right w:val="none" w:sz="0" w:space="0" w:color="auto"/>
          </w:divBdr>
        </w:div>
        <w:div w:id="725644983">
          <w:marLeft w:val="0"/>
          <w:marRight w:val="0"/>
          <w:marTop w:val="0"/>
          <w:marBottom w:val="0"/>
          <w:divBdr>
            <w:top w:val="none" w:sz="0" w:space="0" w:color="auto"/>
            <w:left w:val="none" w:sz="0" w:space="0" w:color="auto"/>
            <w:bottom w:val="none" w:sz="0" w:space="0" w:color="auto"/>
            <w:right w:val="none" w:sz="0" w:space="0" w:color="auto"/>
          </w:divBdr>
        </w:div>
        <w:div w:id="48842668">
          <w:marLeft w:val="0"/>
          <w:marRight w:val="0"/>
          <w:marTop w:val="0"/>
          <w:marBottom w:val="0"/>
          <w:divBdr>
            <w:top w:val="none" w:sz="0" w:space="0" w:color="auto"/>
            <w:left w:val="none" w:sz="0" w:space="0" w:color="auto"/>
            <w:bottom w:val="none" w:sz="0" w:space="0" w:color="auto"/>
            <w:right w:val="none" w:sz="0" w:space="0" w:color="auto"/>
          </w:divBdr>
        </w:div>
        <w:div w:id="855772920">
          <w:marLeft w:val="0"/>
          <w:marRight w:val="0"/>
          <w:marTop w:val="0"/>
          <w:marBottom w:val="0"/>
          <w:divBdr>
            <w:top w:val="none" w:sz="0" w:space="0" w:color="auto"/>
            <w:left w:val="none" w:sz="0" w:space="0" w:color="auto"/>
            <w:bottom w:val="none" w:sz="0" w:space="0" w:color="auto"/>
            <w:right w:val="none" w:sz="0" w:space="0" w:color="auto"/>
          </w:divBdr>
        </w:div>
        <w:div w:id="1468086752">
          <w:marLeft w:val="0"/>
          <w:marRight w:val="0"/>
          <w:marTop w:val="0"/>
          <w:marBottom w:val="0"/>
          <w:divBdr>
            <w:top w:val="none" w:sz="0" w:space="0" w:color="auto"/>
            <w:left w:val="none" w:sz="0" w:space="0" w:color="auto"/>
            <w:bottom w:val="none" w:sz="0" w:space="0" w:color="auto"/>
            <w:right w:val="none" w:sz="0" w:space="0" w:color="auto"/>
          </w:divBdr>
        </w:div>
        <w:div w:id="1394892625">
          <w:marLeft w:val="0"/>
          <w:marRight w:val="0"/>
          <w:marTop w:val="0"/>
          <w:marBottom w:val="0"/>
          <w:divBdr>
            <w:top w:val="none" w:sz="0" w:space="0" w:color="auto"/>
            <w:left w:val="none" w:sz="0" w:space="0" w:color="auto"/>
            <w:bottom w:val="none" w:sz="0" w:space="0" w:color="auto"/>
            <w:right w:val="none" w:sz="0" w:space="0" w:color="auto"/>
          </w:divBdr>
        </w:div>
        <w:div w:id="690226972">
          <w:marLeft w:val="0"/>
          <w:marRight w:val="0"/>
          <w:marTop w:val="0"/>
          <w:marBottom w:val="0"/>
          <w:divBdr>
            <w:top w:val="none" w:sz="0" w:space="0" w:color="auto"/>
            <w:left w:val="none" w:sz="0" w:space="0" w:color="auto"/>
            <w:bottom w:val="none" w:sz="0" w:space="0" w:color="auto"/>
            <w:right w:val="none" w:sz="0" w:space="0" w:color="auto"/>
          </w:divBdr>
          <w:divsChild>
            <w:div w:id="1291401116">
              <w:marLeft w:val="0"/>
              <w:marRight w:val="0"/>
              <w:marTop w:val="0"/>
              <w:marBottom w:val="0"/>
              <w:divBdr>
                <w:top w:val="none" w:sz="0" w:space="0" w:color="auto"/>
                <w:left w:val="none" w:sz="0" w:space="0" w:color="auto"/>
                <w:bottom w:val="none" w:sz="0" w:space="0" w:color="auto"/>
                <w:right w:val="none" w:sz="0" w:space="0" w:color="auto"/>
              </w:divBdr>
            </w:div>
            <w:div w:id="1891726474">
              <w:marLeft w:val="0"/>
              <w:marRight w:val="0"/>
              <w:marTop w:val="0"/>
              <w:marBottom w:val="0"/>
              <w:divBdr>
                <w:top w:val="none" w:sz="0" w:space="0" w:color="auto"/>
                <w:left w:val="none" w:sz="0" w:space="0" w:color="auto"/>
                <w:bottom w:val="none" w:sz="0" w:space="0" w:color="auto"/>
                <w:right w:val="none" w:sz="0" w:space="0" w:color="auto"/>
              </w:divBdr>
            </w:div>
            <w:div w:id="1781799213">
              <w:marLeft w:val="0"/>
              <w:marRight w:val="0"/>
              <w:marTop w:val="0"/>
              <w:marBottom w:val="0"/>
              <w:divBdr>
                <w:top w:val="none" w:sz="0" w:space="0" w:color="auto"/>
                <w:left w:val="none" w:sz="0" w:space="0" w:color="auto"/>
                <w:bottom w:val="none" w:sz="0" w:space="0" w:color="auto"/>
                <w:right w:val="none" w:sz="0" w:space="0" w:color="auto"/>
              </w:divBdr>
            </w:div>
            <w:div w:id="391463100">
              <w:marLeft w:val="0"/>
              <w:marRight w:val="0"/>
              <w:marTop w:val="0"/>
              <w:marBottom w:val="0"/>
              <w:divBdr>
                <w:top w:val="none" w:sz="0" w:space="0" w:color="auto"/>
                <w:left w:val="none" w:sz="0" w:space="0" w:color="auto"/>
                <w:bottom w:val="none" w:sz="0" w:space="0" w:color="auto"/>
                <w:right w:val="none" w:sz="0" w:space="0" w:color="auto"/>
              </w:divBdr>
              <w:divsChild>
                <w:div w:id="1744332809">
                  <w:marLeft w:val="0"/>
                  <w:marRight w:val="0"/>
                  <w:marTop w:val="0"/>
                  <w:marBottom w:val="0"/>
                  <w:divBdr>
                    <w:top w:val="none" w:sz="0" w:space="0" w:color="auto"/>
                    <w:left w:val="none" w:sz="0" w:space="0" w:color="auto"/>
                    <w:bottom w:val="none" w:sz="0" w:space="0" w:color="auto"/>
                    <w:right w:val="none" w:sz="0" w:space="0" w:color="auto"/>
                  </w:divBdr>
                </w:div>
                <w:div w:id="1469862878">
                  <w:marLeft w:val="0"/>
                  <w:marRight w:val="0"/>
                  <w:marTop w:val="0"/>
                  <w:marBottom w:val="0"/>
                  <w:divBdr>
                    <w:top w:val="none" w:sz="0" w:space="0" w:color="auto"/>
                    <w:left w:val="none" w:sz="0" w:space="0" w:color="auto"/>
                    <w:bottom w:val="none" w:sz="0" w:space="0" w:color="auto"/>
                    <w:right w:val="none" w:sz="0" w:space="0" w:color="auto"/>
                  </w:divBdr>
                </w:div>
              </w:divsChild>
            </w:div>
            <w:div w:id="13041710">
              <w:marLeft w:val="0"/>
              <w:marRight w:val="0"/>
              <w:marTop w:val="0"/>
              <w:marBottom w:val="0"/>
              <w:divBdr>
                <w:top w:val="none" w:sz="0" w:space="0" w:color="auto"/>
                <w:left w:val="none" w:sz="0" w:space="0" w:color="auto"/>
                <w:bottom w:val="none" w:sz="0" w:space="0" w:color="auto"/>
                <w:right w:val="none" w:sz="0" w:space="0" w:color="auto"/>
              </w:divBdr>
            </w:div>
            <w:div w:id="19919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2">
      <w:bodyDiv w:val="1"/>
      <w:marLeft w:val="0"/>
      <w:marRight w:val="0"/>
      <w:marTop w:val="0"/>
      <w:marBottom w:val="0"/>
      <w:divBdr>
        <w:top w:val="none" w:sz="0" w:space="0" w:color="auto"/>
        <w:left w:val="none" w:sz="0" w:space="0" w:color="auto"/>
        <w:bottom w:val="none" w:sz="0" w:space="0" w:color="auto"/>
        <w:right w:val="none" w:sz="0" w:space="0" w:color="auto"/>
      </w:divBdr>
      <w:divsChild>
        <w:div w:id="706569708">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microsoft.com/office/2007/relationships/diagramDrawing" Target="diagrams/drawing4.xml"/><Relationship Id="rId3" Type="http://schemas.openxmlformats.org/officeDocument/2006/relationships/styles" Target="styles.xml"/><Relationship Id="rId21" Type="http://schemas.openxmlformats.org/officeDocument/2006/relationships/diagramLayout" Target="diagrams/layout4.xml"/><Relationship Id="rId34"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theme" Target="theme/theme1.xml"/><Relationship Id="rId38"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fontTable" Target="fontTable.xml"/><Relationship Id="rId37" Type="http://schemas.microsoft.com/office/2007/relationships/diagramDrawing" Target="diagrams/drawing6.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microsoft.com/office/2007/relationships/diagramDrawing" Target="diagrams/drawing5.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SCRIPTING:</a:t>
          </a:r>
        </a:p>
        <a:p>
          <a:pPr rtl="1"/>
          <a:r>
            <a:rPr lang="en-US"/>
            <a:t>User writes a script based on his interpratation of a parking map</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ENCODING DATA:</a:t>
          </a:r>
        </a:p>
        <a:p>
          <a:pPr rtl="1"/>
          <a:r>
            <a:rPr lang="en-US"/>
            <a:t>Second stage: Based on the Instructions, the BarcodeEncoder creates a Barcode Buffer</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IMAGE:</a:t>
          </a:r>
        </a:p>
        <a:p>
          <a:pPr rtl="1"/>
          <a:r>
            <a:rPr lang="en-US"/>
            <a:t>Third stage: User Create a Barcode Image out of the Barcode Buffer</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COMPILING:</a:t>
          </a:r>
        </a:p>
        <a:p>
          <a:pPr rtl="1"/>
          <a:r>
            <a:rPr lang="en-US"/>
            <a:t>First stage: The program translates the script into Instructions</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F5DF396F-6E26-403F-A39A-36145F3D8162}" type="presOf" srcId="{E972F59A-94D6-44B4-8780-F3A1FE6E3CA4}" destId="{65F1BD35-7005-44BF-B8FA-10660E75934D}"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72621A41-DB9A-424B-98A8-5E6B7D8808AF}" srcId="{93DF5E39-6AE1-4584-85CA-0C1EF23ED308}" destId="{8B6F495C-AD33-453B-9666-92C06752C3B2}" srcOrd="2" destOrd="0" parTransId="{0890FCE4-F455-4219-86ED-AA76708A965E}" sibTransId="{6AA1025A-C0C2-4A89-AB88-48C6F764637A}"/>
    <dgm:cxn modelId="{0A204C8F-B6AC-41EB-AF66-DE0CA005B23B}" type="presOf" srcId="{EB0F59F7-513C-49F6-B799-E4217D26B230}" destId="{0A2F48E4-CC1C-455A-AD2C-A206D1140C4E}" srcOrd="0" destOrd="0" presId="urn:microsoft.com/office/officeart/2005/8/layout/chevron1"/>
    <dgm:cxn modelId="{9E1A99CC-4B35-4478-95AF-41AACC70AEDD}" type="presOf" srcId="{93DF5E39-6AE1-4584-85CA-0C1EF23ED308}" destId="{DEDC90B4-011D-4B49-B942-755BD1CAAD78}" srcOrd="0" destOrd="0" presId="urn:microsoft.com/office/officeart/2005/8/layout/chevron1"/>
    <dgm:cxn modelId="{9B207908-0B0B-4EBB-A2A6-463B37AE0531}" type="presOf" srcId="{8B6F495C-AD33-453B-9666-92C06752C3B2}" destId="{AA54D5D2-05FA-4CEB-B5B0-DD5FAD764F15}" srcOrd="0" destOrd="0" presId="urn:microsoft.com/office/officeart/2005/8/layout/chevron1"/>
    <dgm:cxn modelId="{4E36106F-B634-453B-A6FB-0E5A3FC241EB}" type="presOf" srcId="{FAD3745E-CD7C-40B7-859C-3F4D46675861}" destId="{2D4A8445-DE83-4F47-BDDC-A735A6DFF667}"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2A3822CD-7433-4B8C-A575-29DD48FFE55B}" type="presParOf" srcId="{DEDC90B4-011D-4B49-B942-755BD1CAAD78}" destId="{65F1BD35-7005-44BF-B8FA-10660E75934D}" srcOrd="0" destOrd="0" presId="urn:microsoft.com/office/officeart/2005/8/layout/chevron1"/>
    <dgm:cxn modelId="{B9F10F9A-FAA9-4EC4-9642-6319208814E0}" type="presParOf" srcId="{DEDC90B4-011D-4B49-B942-755BD1CAAD78}" destId="{35077B9D-BE72-42D8-89EB-BCAD998B0045}" srcOrd="1" destOrd="0" presId="urn:microsoft.com/office/officeart/2005/8/layout/chevron1"/>
    <dgm:cxn modelId="{736E7106-2020-4D74-9C4A-244817A68954}" type="presParOf" srcId="{DEDC90B4-011D-4B49-B942-755BD1CAAD78}" destId="{0A2F48E4-CC1C-455A-AD2C-A206D1140C4E}" srcOrd="2" destOrd="0" presId="urn:microsoft.com/office/officeart/2005/8/layout/chevron1"/>
    <dgm:cxn modelId="{70B5A850-51E5-4866-BE1D-7E404A188172}" type="presParOf" srcId="{DEDC90B4-011D-4B49-B942-755BD1CAAD78}" destId="{C8AB43E7-90E3-485A-91FD-84565BECBC76}" srcOrd="3" destOrd="0" presId="urn:microsoft.com/office/officeart/2005/8/layout/chevron1"/>
    <dgm:cxn modelId="{4878E3C6-5636-4F08-8433-F936422B8AAF}" type="presParOf" srcId="{DEDC90B4-011D-4B49-B942-755BD1CAAD78}" destId="{AA54D5D2-05FA-4CEB-B5B0-DD5FAD764F15}" srcOrd="4" destOrd="0" presId="urn:microsoft.com/office/officeart/2005/8/layout/chevron1"/>
    <dgm:cxn modelId="{FAFB3421-AFEC-4F44-9B53-02537076D8E6}" type="presParOf" srcId="{DEDC90B4-011D-4B49-B942-755BD1CAAD78}" destId="{E4A2E8EC-A12C-4CF4-926B-CFE203613768}" srcOrd="5" destOrd="0" presId="urn:microsoft.com/office/officeart/2005/8/layout/chevron1"/>
    <dgm:cxn modelId="{E68486D9-104A-4BC5-A0DA-4CD429527EC8}" type="presParOf" srcId="{DEDC90B4-011D-4B49-B942-755BD1CAAD78}" destId="{2D4A8445-DE83-4F47-BDDC-A735A6DFF667}" srcOrd="6" destOrd="0" presId="urn:microsoft.com/office/officeart/2005/8/layout/chevron1"/>
  </dgm:cxnLst>
  <dgm:bg/>
  <dgm:whole/>
</dgm:dataModel>
</file>

<file path=word/diagrams/data2.xml><?xml version="1.0" encoding="utf-8"?>
<dgm:dataModel xmlns:dgm="http://schemas.openxmlformats.org/drawingml/2006/diagram" xmlns:a="http://schemas.openxmlformats.org/drawingml/2006/main">
  <dgm:ptLst>
    <dgm:pt modelId="{93DF5E39-6AE1-4584-85CA-0C1EF23ED308}" type="doc">
      <dgm:prSet loTypeId="urn:microsoft.com/office/officeart/2005/8/layout/chevron1" loCatId="process" qsTypeId="urn:microsoft.com/office/officeart/2005/8/quickstyle/3d4" qsCatId="3D" csTypeId="urn:microsoft.com/office/officeart/2005/8/colors/accent1_2" csCatId="accent1" phldr="1"/>
      <dgm:spPr/>
    </dgm:pt>
    <dgm:pt modelId="{E972F59A-94D6-44B4-8780-F3A1FE6E3CA4}">
      <dgm:prSet phldrT="[Text]"/>
      <dgm:spPr/>
      <dgm:t>
        <a:bodyPr/>
        <a:lstStyle/>
        <a:p>
          <a:pPr rtl="1"/>
          <a:r>
            <a:rPr lang="en-US"/>
            <a:t>CAPTURING IMAGE:</a:t>
          </a:r>
        </a:p>
        <a:p>
          <a:pPr rtl="1"/>
          <a:r>
            <a:rPr lang="en-US"/>
            <a:t>The user needs to capture the Barcode Image with a camera</a:t>
          </a:r>
          <a:endParaRPr lang="he-IL"/>
        </a:p>
      </dgm:t>
    </dgm:pt>
    <dgm:pt modelId="{4ABF7D14-50BF-4164-AABE-239B7D4CEE3A}" type="parTrans" cxnId="{8B54B47D-9EF3-4CCB-953D-FBC66679D5E8}">
      <dgm:prSet/>
      <dgm:spPr/>
      <dgm:t>
        <a:bodyPr/>
        <a:lstStyle/>
        <a:p>
          <a:pPr rtl="1"/>
          <a:endParaRPr lang="he-IL"/>
        </a:p>
      </dgm:t>
    </dgm:pt>
    <dgm:pt modelId="{8599A277-668F-45FE-A3F9-CD6FF38CAFEC}" type="sibTrans" cxnId="{8B54B47D-9EF3-4CCB-953D-FBC66679D5E8}">
      <dgm:prSet/>
      <dgm:spPr/>
      <dgm:t>
        <a:bodyPr/>
        <a:lstStyle/>
        <a:p>
          <a:pPr rtl="1"/>
          <a:endParaRPr lang="he-IL"/>
        </a:p>
      </dgm:t>
    </dgm:pt>
    <dgm:pt modelId="{8B6F495C-AD33-453B-9666-92C06752C3B2}">
      <dgm:prSet phldrT="[Text]"/>
      <dgm:spPr/>
      <dgm:t>
        <a:bodyPr/>
        <a:lstStyle/>
        <a:p>
          <a:pPr rtl="1"/>
          <a:r>
            <a:rPr lang="en-US"/>
            <a:t>DECODING DATA:</a:t>
          </a:r>
        </a:p>
        <a:p>
          <a:pPr rtl="1"/>
          <a:r>
            <a:rPr lang="en-US"/>
            <a:t>Second stage: The BarcodeDecoder translates the buffer to list of map items</a:t>
          </a:r>
          <a:endParaRPr lang="he-IL"/>
        </a:p>
      </dgm:t>
    </dgm:pt>
    <dgm:pt modelId="{0890FCE4-F455-4219-86ED-AA76708A965E}" type="parTrans" cxnId="{72621A41-DB9A-424B-98A8-5E6B7D8808AF}">
      <dgm:prSet/>
      <dgm:spPr/>
      <dgm:t>
        <a:bodyPr/>
        <a:lstStyle/>
        <a:p>
          <a:pPr rtl="1"/>
          <a:endParaRPr lang="he-IL"/>
        </a:p>
      </dgm:t>
    </dgm:pt>
    <dgm:pt modelId="{6AA1025A-C0C2-4A89-AB88-48C6F764637A}" type="sibTrans" cxnId="{72621A41-DB9A-424B-98A8-5E6B7D8808AF}">
      <dgm:prSet/>
      <dgm:spPr/>
      <dgm:t>
        <a:bodyPr/>
        <a:lstStyle/>
        <a:p>
          <a:pPr rtl="1"/>
          <a:endParaRPr lang="he-IL"/>
        </a:p>
      </dgm:t>
    </dgm:pt>
    <dgm:pt modelId="{FAD3745E-CD7C-40B7-859C-3F4D46675861}">
      <dgm:prSet phldrT="[Text]"/>
      <dgm:spPr/>
      <dgm:t>
        <a:bodyPr/>
        <a:lstStyle/>
        <a:p>
          <a:pPr rtl="1"/>
          <a:r>
            <a:rPr lang="en-US"/>
            <a:t>CREATING MAP:</a:t>
          </a:r>
        </a:p>
        <a:p>
          <a:pPr rtl="1"/>
          <a:r>
            <a:rPr lang="en-US"/>
            <a:t>Third stage: The MapGenerator creates the map out of the item list</a:t>
          </a:r>
        </a:p>
      </dgm:t>
    </dgm:pt>
    <dgm:pt modelId="{135DE011-3A93-4262-ADB2-A7349F77315F}" type="parTrans" cxnId="{6FDB411E-B191-4DDA-849F-F5B4EBCDDB5D}">
      <dgm:prSet/>
      <dgm:spPr/>
      <dgm:t>
        <a:bodyPr/>
        <a:lstStyle/>
        <a:p>
          <a:pPr rtl="1"/>
          <a:endParaRPr lang="he-IL"/>
        </a:p>
      </dgm:t>
    </dgm:pt>
    <dgm:pt modelId="{58D3E535-F812-47D5-91F4-840332960BA2}" type="sibTrans" cxnId="{6FDB411E-B191-4DDA-849F-F5B4EBCDDB5D}">
      <dgm:prSet/>
      <dgm:spPr/>
      <dgm:t>
        <a:bodyPr/>
        <a:lstStyle/>
        <a:p>
          <a:pPr rtl="1"/>
          <a:endParaRPr lang="he-IL"/>
        </a:p>
      </dgm:t>
    </dgm:pt>
    <dgm:pt modelId="{EB0F59F7-513C-49F6-B799-E4217D26B230}">
      <dgm:prSet phldrT="[Text]"/>
      <dgm:spPr/>
      <dgm:t>
        <a:bodyPr/>
        <a:lstStyle/>
        <a:p>
          <a:pPr rtl="1"/>
          <a:r>
            <a:rPr lang="en-US"/>
            <a:t>DECODING IMAGE:</a:t>
          </a:r>
        </a:p>
        <a:p>
          <a:pPr rtl="1"/>
          <a:r>
            <a:rPr lang="en-US"/>
            <a:t>First stage: The program decode the image back into Barcode Buffer</a:t>
          </a:r>
          <a:endParaRPr lang="he-IL"/>
        </a:p>
      </dgm:t>
    </dgm:pt>
    <dgm:pt modelId="{51BF494E-18CF-4F74-957F-DB8A352E8E48}" type="parTrans" cxnId="{9F0A3247-EC72-4E50-82A1-3B255F30B949}">
      <dgm:prSet/>
      <dgm:spPr/>
      <dgm:t>
        <a:bodyPr/>
        <a:lstStyle/>
        <a:p>
          <a:pPr rtl="1"/>
          <a:endParaRPr lang="he-IL"/>
        </a:p>
      </dgm:t>
    </dgm:pt>
    <dgm:pt modelId="{42E14F50-8F7B-449D-98C9-D20AEC6DB916}" type="sibTrans" cxnId="{9F0A3247-EC72-4E50-82A1-3B255F30B949}">
      <dgm:prSet/>
      <dgm:spPr/>
      <dgm:t>
        <a:bodyPr/>
        <a:lstStyle/>
        <a:p>
          <a:pPr rtl="1"/>
          <a:endParaRPr lang="he-IL"/>
        </a:p>
      </dgm:t>
    </dgm:pt>
    <dgm:pt modelId="{DEDC90B4-011D-4B49-B942-755BD1CAAD78}" type="pres">
      <dgm:prSet presAssocID="{93DF5E39-6AE1-4584-85CA-0C1EF23ED308}" presName="Name0" presStyleCnt="0">
        <dgm:presLayoutVars>
          <dgm:dir/>
          <dgm:animLvl val="lvl"/>
          <dgm:resizeHandles val="exact"/>
        </dgm:presLayoutVars>
      </dgm:prSet>
      <dgm:spPr/>
    </dgm:pt>
    <dgm:pt modelId="{65F1BD35-7005-44BF-B8FA-10660E75934D}" type="pres">
      <dgm:prSet presAssocID="{E972F59A-94D6-44B4-8780-F3A1FE6E3CA4}" presName="parTxOnly" presStyleLbl="node1" presStyleIdx="0" presStyleCnt="4">
        <dgm:presLayoutVars>
          <dgm:chMax val="0"/>
          <dgm:chPref val="0"/>
          <dgm:bulletEnabled val="1"/>
        </dgm:presLayoutVars>
      </dgm:prSet>
      <dgm:spPr/>
      <dgm:t>
        <a:bodyPr/>
        <a:lstStyle/>
        <a:p>
          <a:pPr rtl="1"/>
          <a:endParaRPr lang="he-IL"/>
        </a:p>
      </dgm:t>
    </dgm:pt>
    <dgm:pt modelId="{35077B9D-BE72-42D8-89EB-BCAD998B0045}" type="pres">
      <dgm:prSet presAssocID="{8599A277-668F-45FE-A3F9-CD6FF38CAFEC}" presName="parTxOnlySpace" presStyleCnt="0"/>
      <dgm:spPr/>
    </dgm:pt>
    <dgm:pt modelId="{0A2F48E4-CC1C-455A-AD2C-A206D1140C4E}" type="pres">
      <dgm:prSet presAssocID="{EB0F59F7-513C-49F6-B799-E4217D26B230}" presName="parTxOnly" presStyleLbl="node1" presStyleIdx="1" presStyleCnt="4">
        <dgm:presLayoutVars>
          <dgm:chMax val="0"/>
          <dgm:chPref val="0"/>
          <dgm:bulletEnabled val="1"/>
        </dgm:presLayoutVars>
      </dgm:prSet>
      <dgm:spPr/>
      <dgm:t>
        <a:bodyPr/>
        <a:lstStyle/>
        <a:p>
          <a:pPr rtl="1"/>
          <a:endParaRPr lang="he-IL"/>
        </a:p>
      </dgm:t>
    </dgm:pt>
    <dgm:pt modelId="{C8AB43E7-90E3-485A-91FD-84565BECBC76}" type="pres">
      <dgm:prSet presAssocID="{42E14F50-8F7B-449D-98C9-D20AEC6DB916}" presName="parTxOnlySpace" presStyleCnt="0"/>
      <dgm:spPr/>
    </dgm:pt>
    <dgm:pt modelId="{AA54D5D2-05FA-4CEB-B5B0-DD5FAD764F15}" type="pres">
      <dgm:prSet presAssocID="{8B6F495C-AD33-453B-9666-92C06752C3B2}" presName="parTxOnly" presStyleLbl="node1" presStyleIdx="2" presStyleCnt="4">
        <dgm:presLayoutVars>
          <dgm:chMax val="0"/>
          <dgm:chPref val="0"/>
          <dgm:bulletEnabled val="1"/>
        </dgm:presLayoutVars>
      </dgm:prSet>
      <dgm:spPr/>
      <dgm:t>
        <a:bodyPr/>
        <a:lstStyle/>
        <a:p>
          <a:pPr rtl="1"/>
          <a:endParaRPr lang="he-IL"/>
        </a:p>
      </dgm:t>
    </dgm:pt>
    <dgm:pt modelId="{E4A2E8EC-A12C-4CF4-926B-CFE203613768}" type="pres">
      <dgm:prSet presAssocID="{6AA1025A-C0C2-4A89-AB88-48C6F764637A}" presName="parTxOnlySpace" presStyleCnt="0"/>
      <dgm:spPr/>
    </dgm:pt>
    <dgm:pt modelId="{2D4A8445-DE83-4F47-BDDC-A735A6DFF667}" type="pres">
      <dgm:prSet presAssocID="{FAD3745E-CD7C-40B7-859C-3F4D46675861}" presName="parTxOnly" presStyleLbl="node1" presStyleIdx="3" presStyleCnt="4">
        <dgm:presLayoutVars>
          <dgm:chMax val="0"/>
          <dgm:chPref val="0"/>
          <dgm:bulletEnabled val="1"/>
        </dgm:presLayoutVars>
      </dgm:prSet>
      <dgm:spPr/>
      <dgm:t>
        <a:bodyPr/>
        <a:lstStyle/>
        <a:p>
          <a:pPr rtl="1"/>
          <a:endParaRPr lang="he-IL"/>
        </a:p>
      </dgm:t>
    </dgm:pt>
  </dgm:ptLst>
  <dgm:cxnLst>
    <dgm:cxn modelId="{3A348506-157C-4A26-A692-DBC89C63B33A}" type="presOf" srcId="{E972F59A-94D6-44B4-8780-F3A1FE6E3CA4}" destId="{65F1BD35-7005-44BF-B8FA-10660E75934D}" srcOrd="0" destOrd="0" presId="urn:microsoft.com/office/officeart/2005/8/layout/chevron1"/>
    <dgm:cxn modelId="{BE876AD9-C110-49A7-B658-BDC27DFA5EF4}" type="presOf" srcId="{8B6F495C-AD33-453B-9666-92C06752C3B2}" destId="{AA54D5D2-05FA-4CEB-B5B0-DD5FAD764F15}" srcOrd="0" destOrd="0" presId="urn:microsoft.com/office/officeart/2005/8/layout/chevron1"/>
    <dgm:cxn modelId="{9F0A3247-EC72-4E50-82A1-3B255F30B949}" srcId="{93DF5E39-6AE1-4584-85CA-0C1EF23ED308}" destId="{EB0F59F7-513C-49F6-B799-E4217D26B230}" srcOrd="1" destOrd="0" parTransId="{51BF494E-18CF-4F74-957F-DB8A352E8E48}" sibTransId="{42E14F50-8F7B-449D-98C9-D20AEC6DB916}"/>
    <dgm:cxn modelId="{8FE53768-7E18-44BD-9888-73C7E8A52595}" type="presOf" srcId="{FAD3745E-CD7C-40B7-859C-3F4D46675861}" destId="{2D4A8445-DE83-4F47-BDDC-A735A6DFF667}" srcOrd="0" destOrd="0" presId="urn:microsoft.com/office/officeart/2005/8/layout/chevron1"/>
    <dgm:cxn modelId="{72621A41-DB9A-424B-98A8-5E6B7D8808AF}" srcId="{93DF5E39-6AE1-4584-85CA-0C1EF23ED308}" destId="{8B6F495C-AD33-453B-9666-92C06752C3B2}" srcOrd="2" destOrd="0" parTransId="{0890FCE4-F455-4219-86ED-AA76708A965E}" sibTransId="{6AA1025A-C0C2-4A89-AB88-48C6F764637A}"/>
    <dgm:cxn modelId="{F7DD5D89-64E5-42EE-B56A-FD319D3B8343}" type="presOf" srcId="{93DF5E39-6AE1-4584-85CA-0C1EF23ED308}" destId="{DEDC90B4-011D-4B49-B942-755BD1CAAD78}" srcOrd="0" destOrd="0" presId="urn:microsoft.com/office/officeart/2005/8/layout/chevron1"/>
    <dgm:cxn modelId="{5F703E7B-28E1-43F1-840C-993E9AEC74F3}" type="presOf" srcId="{EB0F59F7-513C-49F6-B799-E4217D26B230}" destId="{0A2F48E4-CC1C-455A-AD2C-A206D1140C4E}" srcOrd="0" destOrd="0" presId="urn:microsoft.com/office/officeart/2005/8/layout/chevron1"/>
    <dgm:cxn modelId="{6FDB411E-B191-4DDA-849F-F5B4EBCDDB5D}" srcId="{93DF5E39-6AE1-4584-85CA-0C1EF23ED308}" destId="{FAD3745E-CD7C-40B7-859C-3F4D46675861}" srcOrd="3" destOrd="0" parTransId="{135DE011-3A93-4262-ADB2-A7349F77315F}" sibTransId="{58D3E535-F812-47D5-91F4-840332960BA2}"/>
    <dgm:cxn modelId="{8B54B47D-9EF3-4CCB-953D-FBC66679D5E8}" srcId="{93DF5E39-6AE1-4584-85CA-0C1EF23ED308}" destId="{E972F59A-94D6-44B4-8780-F3A1FE6E3CA4}" srcOrd="0" destOrd="0" parTransId="{4ABF7D14-50BF-4164-AABE-239B7D4CEE3A}" sibTransId="{8599A277-668F-45FE-A3F9-CD6FF38CAFEC}"/>
    <dgm:cxn modelId="{41931D6F-2502-4B77-B68D-8705ABA82054}" type="presParOf" srcId="{DEDC90B4-011D-4B49-B942-755BD1CAAD78}" destId="{65F1BD35-7005-44BF-B8FA-10660E75934D}" srcOrd="0" destOrd="0" presId="urn:microsoft.com/office/officeart/2005/8/layout/chevron1"/>
    <dgm:cxn modelId="{581862FB-86C3-4898-95A6-0E5C076E51DB}" type="presParOf" srcId="{DEDC90B4-011D-4B49-B942-755BD1CAAD78}" destId="{35077B9D-BE72-42D8-89EB-BCAD998B0045}" srcOrd="1" destOrd="0" presId="urn:microsoft.com/office/officeart/2005/8/layout/chevron1"/>
    <dgm:cxn modelId="{E09820E0-A897-4DA1-9451-6C007A9D5351}" type="presParOf" srcId="{DEDC90B4-011D-4B49-B942-755BD1CAAD78}" destId="{0A2F48E4-CC1C-455A-AD2C-A206D1140C4E}" srcOrd="2" destOrd="0" presId="urn:microsoft.com/office/officeart/2005/8/layout/chevron1"/>
    <dgm:cxn modelId="{93A9AF5B-1DCC-4695-93E1-B23B62F69EFC}" type="presParOf" srcId="{DEDC90B4-011D-4B49-B942-755BD1CAAD78}" destId="{C8AB43E7-90E3-485A-91FD-84565BECBC76}" srcOrd="3" destOrd="0" presId="urn:microsoft.com/office/officeart/2005/8/layout/chevron1"/>
    <dgm:cxn modelId="{AF3A7781-5CD0-491C-8B3E-F9DDB4C8C7EA}" type="presParOf" srcId="{DEDC90B4-011D-4B49-B942-755BD1CAAD78}" destId="{AA54D5D2-05FA-4CEB-B5B0-DD5FAD764F15}" srcOrd="4" destOrd="0" presId="urn:microsoft.com/office/officeart/2005/8/layout/chevron1"/>
    <dgm:cxn modelId="{2DEDB084-749D-4476-AD89-76C8F32C5BF1}" type="presParOf" srcId="{DEDC90B4-011D-4B49-B942-755BD1CAAD78}" destId="{E4A2E8EC-A12C-4CF4-926B-CFE203613768}" srcOrd="5" destOrd="0" presId="urn:microsoft.com/office/officeart/2005/8/layout/chevron1"/>
    <dgm:cxn modelId="{D90DBE0A-A128-4949-87D9-73CA56F5DC6B}" type="presParOf" srcId="{DEDC90B4-011D-4B49-B942-755BD1CAAD78}" destId="{2D4A8445-DE83-4F47-BDDC-A735A6DFF667}" srcOrd="6" destOrd="0" presId="urn:microsoft.com/office/officeart/2005/8/layout/chevron1"/>
  </dgm:cxnLst>
  <dgm:bg/>
  <dgm:whole/>
</dgm:dataModel>
</file>

<file path=word/diagrams/data3.xml><?xml version="1.0" encoding="utf-8"?>
<dgm:dataModel xmlns:dgm="http://schemas.openxmlformats.org/drawingml/2006/diagram" xmlns:a="http://schemas.openxmlformats.org/drawingml/2006/main">
  <dgm:ptLst>
    <dgm:pt modelId="{8F379987-E240-4679-967D-EB7DAABD64B4}" type="doc">
      <dgm:prSet loTypeId="urn:microsoft.com/office/officeart/2005/8/layout/process4" loCatId="process" qsTypeId="urn:microsoft.com/office/officeart/2005/8/quickstyle/3d4" qsCatId="3D" csTypeId="urn:microsoft.com/office/officeart/2005/8/colors/accent1_2" csCatId="accent1" phldr="1"/>
      <dgm:spPr/>
      <dgm:t>
        <a:bodyPr/>
        <a:lstStyle/>
        <a:p>
          <a:pPr rtl="1"/>
          <a:endParaRPr lang="he-IL"/>
        </a:p>
      </dgm:t>
    </dgm:pt>
    <dgm:pt modelId="{D7668882-47AF-40A6-87E9-17FCC5633411}">
      <dgm:prSet phldrT="[Text]"/>
      <dgm:spPr/>
      <dgm:t>
        <a:bodyPr/>
        <a:lstStyle/>
        <a:p>
          <a:pPr rtl="1"/>
          <a:r>
            <a:rPr lang="en-US"/>
            <a:t>1. Create Headers</a:t>
          </a:r>
          <a:endParaRPr lang="he-IL"/>
        </a:p>
      </dgm:t>
    </dgm:pt>
    <dgm:pt modelId="{6AEF5112-4590-4371-8D1A-BE6D81F2178C}" type="parTrans" cxnId="{9240CB7E-05B7-4104-8DB9-1D611C40246F}">
      <dgm:prSet/>
      <dgm:spPr/>
      <dgm:t>
        <a:bodyPr/>
        <a:lstStyle/>
        <a:p>
          <a:pPr rtl="1"/>
          <a:endParaRPr lang="he-IL"/>
        </a:p>
      </dgm:t>
    </dgm:pt>
    <dgm:pt modelId="{250F6776-4560-43D4-9A13-63C7BF8BAA85}" type="sibTrans" cxnId="{9240CB7E-05B7-4104-8DB9-1D611C40246F}">
      <dgm:prSet/>
      <dgm:spPr/>
      <dgm:t>
        <a:bodyPr/>
        <a:lstStyle/>
        <a:p>
          <a:pPr rtl="1"/>
          <a:endParaRPr lang="he-IL"/>
        </a:p>
      </dgm:t>
    </dgm:pt>
    <dgm:pt modelId="{E107A239-07E0-4C98-B731-D460298AE221}">
      <dgm:prSet phldrT="[Text]"/>
      <dgm:spPr/>
      <dgm:t>
        <a:bodyPr/>
        <a:lstStyle/>
        <a:p>
          <a:pPr rtl="1"/>
          <a:r>
            <a:rPr lang="en-US"/>
            <a:t>1. Create new header instance</a:t>
          </a:r>
          <a:endParaRPr lang="he-IL"/>
        </a:p>
      </dgm:t>
    </dgm:pt>
    <dgm:pt modelId="{3060A8C0-57EA-486F-8AD1-A3BAC25BD93E}" type="parTrans" cxnId="{E0B19186-0850-4E39-ACAD-F15444452111}">
      <dgm:prSet/>
      <dgm:spPr/>
      <dgm:t>
        <a:bodyPr/>
        <a:lstStyle/>
        <a:p>
          <a:pPr rtl="1"/>
          <a:endParaRPr lang="he-IL"/>
        </a:p>
      </dgm:t>
    </dgm:pt>
    <dgm:pt modelId="{D89FC807-4278-4164-8C92-901FEC29F9F7}" type="sibTrans" cxnId="{E0B19186-0850-4E39-ACAD-F15444452111}">
      <dgm:prSet/>
      <dgm:spPr/>
      <dgm:t>
        <a:bodyPr/>
        <a:lstStyle/>
        <a:p>
          <a:pPr rtl="1"/>
          <a:endParaRPr lang="he-IL"/>
        </a:p>
      </dgm:t>
    </dgm:pt>
    <dgm:pt modelId="{6A5BA29C-33B2-48B5-B7AE-ECB114FDAF61}">
      <dgm:prSet phldrT="[Text]"/>
      <dgm:spPr/>
      <dgm:t>
        <a:bodyPr/>
        <a:lstStyle/>
        <a:p>
          <a:pPr rtl="1"/>
          <a:r>
            <a:rPr lang="en-US"/>
            <a:t>2. Encode the header itself</a:t>
          </a:r>
          <a:endParaRPr lang="he-IL"/>
        </a:p>
      </dgm:t>
    </dgm:pt>
    <dgm:pt modelId="{2D646344-DC1D-465F-8BEE-BBB4D4138BEA}" type="parTrans" cxnId="{8DA934CA-E500-4296-A0F6-53CCE1232D06}">
      <dgm:prSet/>
      <dgm:spPr/>
      <dgm:t>
        <a:bodyPr/>
        <a:lstStyle/>
        <a:p>
          <a:pPr rtl="1"/>
          <a:endParaRPr lang="he-IL"/>
        </a:p>
      </dgm:t>
    </dgm:pt>
    <dgm:pt modelId="{93EA9AE2-369B-4834-BFCC-B9E6AB9E132A}" type="sibTrans" cxnId="{8DA934CA-E500-4296-A0F6-53CCE1232D06}">
      <dgm:prSet/>
      <dgm:spPr/>
      <dgm:t>
        <a:bodyPr/>
        <a:lstStyle/>
        <a:p>
          <a:pPr rtl="1"/>
          <a:endParaRPr lang="he-IL"/>
        </a:p>
      </dgm:t>
    </dgm:pt>
    <dgm:pt modelId="{2D050F34-B6F4-4A01-8528-14604B2C59B2}">
      <dgm:prSet phldrT="[Text]"/>
      <dgm:spPr/>
      <dgm:t>
        <a:bodyPr/>
        <a:lstStyle/>
        <a:p>
          <a:pPr rtl="1"/>
          <a:r>
            <a:rPr lang="en-US"/>
            <a:t>2. Create Items</a:t>
          </a:r>
          <a:endParaRPr lang="he-IL"/>
        </a:p>
      </dgm:t>
    </dgm:pt>
    <dgm:pt modelId="{C0F727B3-E3F1-41BC-BDEA-E1472D932BC2}" type="parTrans" cxnId="{43F1C4BF-A546-4ED6-A54F-63FC02A6DC2C}">
      <dgm:prSet/>
      <dgm:spPr/>
      <dgm:t>
        <a:bodyPr/>
        <a:lstStyle/>
        <a:p>
          <a:pPr rtl="1"/>
          <a:endParaRPr lang="he-IL"/>
        </a:p>
      </dgm:t>
    </dgm:pt>
    <dgm:pt modelId="{0CA6A775-72E0-4CE8-AE2B-BCC888EC97EF}" type="sibTrans" cxnId="{43F1C4BF-A546-4ED6-A54F-63FC02A6DC2C}">
      <dgm:prSet/>
      <dgm:spPr/>
      <dgm:t>
        <a:bodyPr/>
        <a:lstStyle/>
        <a:p>
          <a:pPr rtl="1"/>
          <a:endParaRPr lang="he-IL"/>
        </a:p>
      </dgm:t>
    </dgm:pt>
    <dgm:pt modelId="{5346E136-A5C9-41D7-BDFE-7258E3A4CE57}">
      <dgm:prSet phldrT="[Text]"/>
      <dgm:spPr/>
      <dgm:t>
        <a:bodyPr/>
        <a:lstStyle/>
        <a:p>
          <a:pPr rtl="1"/>
          <a:r>
            <a:rPr lang="en-US"/>
            <a:t>1. Create new item instance</a:t>
          </a:r>
          <a:endParaRPr lang="he-IL"/>
        </a:p>
      </dgm:t>
    </dgm:pt>
    <dgm:pt modelId="{131ED32C-4BC3-4099-9094-A06762993031}" type="parTrans" cxnId="{7BC41A47-D022-485A-B354-519E624E9653}">
      <dgm:prSet/>
      <dgm:spPr/>
      <dgm:t>
        <a:bodyPr/>
        <a:lstStyle/>
        <a:p>
          <a:pPr rtl="1"/>
          <a:endParaRPr lang="he-IL"/>
        </a:p>
      </dgm:t>
    </dgm:pt>
    <dgm:pt modelId="{F6DA4AD1-0935-442E-A1DE-C363D457094F}" type="sibTrans" cxnId="{7BC41A47-D022-485A-B354-519E624E9653}">
      <dgm:prSet/>
      <dgm:spPr/>
      <dgm:t>
        <a:bodyPr/>
        <a:lstStyle/>
        <a:p>
          <a:pPr rtl="1"/>
          <a:endParaRPr lang="he-IL"/>
        </a:p>
      </dgm:t>
    </dgm:pt>
    <dgm:pt modelId="{DCF7D2D3-5B7E-479C-9DDF-B65B824F49B7}">
      <dgm:prSet phldrT="[Text]"/>
      <dgm:spPr/>
      <dgm:t>
        <a:bodyPr/>
        <a:lstStyle/>
        <a:p>
          <a:pPr rtl="1"/>
          <a:r>
            <a:rPr lang="en-US"/>
            <a:t>2. Encode the item itself</a:t>
          </a:r>
          <a:endParaRPr lang="he-IL"/>
        </a:p>
      </dgm:t>
    </dgm:pt>
    <dgm:pt modelId="{31BB0CA9-BDC5-4553-910A-528FA40DC763}" type="parTrans" cxnId="{ED63E643-1620-42D9-990E-148C572F5307}">
      <dgm:prSet/>
      <dgm:spPr/>
      <dgm:t>
        <a:bodyPr/>
        <a:lstStyle/>
        <a:p>
          <a:pPr rtl="1"/>
          <a:endParaRPr lang="he-IL"/>
        </a:p>
      </dgm:t>
    </dgm:pt>
    <dgm:pt modelId="{197C3F04-F31C-4DAE-8156-A7DFF0CDECA4}" type="sibTrans" cxnId="{ED63E643-1620-42D9-990E-148C572F5307}">
      <dgm:prSet/>
      <dgm:spPr/>
      <dgm:t>
        <a:bodyPr/>
        <a:lstStyle/>
        <a:p>
          <a:pPr rtl="1"/>
          <a:endParaRPr lang="he-IL"/>
        </a:p>
      </dgm:t>
    </dgm:pt>
    <dgm:pt modelId="{9BF1DBDB-BF42-417B-9A09-F332FDF89668}">
      <dgm:prSet phldrT="[Text]"/>
      <dgm:spPr/>
      <dgm:t>
        <a:bodyPr/>
        <a:lstStyle/>
        <a:p>
          <a:pPr rtl="1"/>
          <a:r>
            <a:rPr lang="en-US"/>
            <a:t>3. Encode Headers</a:t>
          </a:r>
          <a:endParaRPr lang="he-IL"/>
        </a:p>
      </dgm:t>
    </dgm:pt>
    <dgm:pt modelId="{5AB0BF5C-ABA3-4487-9886-E4A3B79AABFE}" type="parTrans" cxnId="{1922B853-4E31-4DC0-85DC-89E4FAF6C1C2}">
      <dgm:prSet/>
      <dgm:spPr/>
      <dgm:t>
        <a:bodyPr/>
        <a:lstStyle/>
        <a:p>
          <a:pPr rtl="1"/>
          <a:endParaRPr lang="he-IL"/>
        </a:p>
      </dgm:t>
    </dgm:pt>
    <dgm:pt modelId="{C34F6A5C-CBAA-45D3-9FD4-A291DA77444D}" type="sibTrans" cxnId="{1922B853-4E31-4DC0-85DC-89E4FAF6C1C2}">
      <dgm:prSet/>
      <dgm:spPr/>
      <dgm:t>
        <a:bodyPr/>
        <a:lstStyle/>
        <a:p>
          <a:pPr rtl="1"/>
          <a:endParaRPr lang="he-IL"/>
        </a:p>
      </dgm:t>
    </dgm:pt>
    <dgm:pt modelId="{B4FB36CB-1A0F-44CA-B2FA-51D3947EEBB7}">
      <dgm:prSet phldrT="[Text]"/>
      <dgm:spPr/>
      <dgm:t>
        <a:bodyPr/>
        <a:lstStyle/>
        <a:p>
          <a:pPr rtl="1"/>
          <a:r>
            <a:rPr lang="en-US"/>
            <a:t>1. Create a std::list of headers</a:t>
          </a:r>
          <a:endParaRPr lang="he-IL"/>
        </a:p>
      </dgm:t>
    </dgm:pt>
    <dgm:pt modelId="{0A6C052F-12CC-4C23-98B0-3AB87DD3612D}" type="parTrans" cxnId="{ECC4D0ED-5514-424F-8E6E-909A92F6E6CD}">
      <dgm:prSet/>
      <dgm:spPr/>
      <dgm:t>
        <a:bodyPr/>
        <a:lstStyle/>
        <a:p>
          <a:pPr rtl="1"/>
          <a:endParaRPr lang="he-IL"/>
        </a:p>
      </dgm:t>
    </dgm:pt>
    <dgm:pt modelId="{6B5B2A12-E89A-41CC-880B-FBFD54C80FF7}" type="sibTrans" cxnId="{ECC4D0ED-5514-424F-8E6E-909A92F6E6CD}">
      <dgm:prSet/>
      <dgm:spPr/>
      <dgm:t>
        <a:bodyPr/>
        <a:lstStyle/>
        <a:p>
          <a:pPr rtl="1"/>
          <a:endParaRPr lang="he-IL"/>
        </a:p>
      </dgm:t>
    </dgm:pt>
    <dgm:pt modelId="{6752BCD6-E991-4AEC-9DED-F52B89F6DFDD}">
      <dgm:prSet phldrT="[Text]"/>
      <dgm:spPr/>
      <dgm:t>
        <a:bodyPr/>
        <a:lstStyle/>
        <a:p>
          <a:pPr rtl="1"/>
          <a:r>
            <a:rPr lang="en-US"/>
            <a:t>2. Call CreateHeaders</a:t>
          </a:r>
          <a:endParaRPr lang="he-IL"/>
        </a:p>
      </dgm:t>
    </dgm:pt>
    <dgm:pt modelId="{51CD2680-C85E-47BD-BFFB-D7976318B2FA}" type="parTrans" cxnId="{F344EC19-98EF-48F4-AA62-2904866900A8}">
      <dgm:prSet/>
      <dgm:spPr/>
      <dgm:t>
        <a:bodyPr/>
        <a:lstStyle/>
        <a:p>
          <a:pPr rtl="1"/>
          <a:endParaRPr lang="he-IL"/>
        </a:p>
      </dgm:t>
    </dgm:pt>
    <dgm:pt modelId="{339B9D88-FF4A-4BFE-B86E-BAE91F869B29}" type="sibTrans" cxnId="{F344EC19-98EF-48F4-AA62-2904866900A8}">
      <dgm:prSet/>
      <dgm:spPr/>
      <dgm:t>
        <a:bodyPr/>
        <a:lstStyle/>
        <a:p>
          <a:pPr rtl="1"/>
          <a:endParaRPr lang="he-IL"/>
        </a:p>
      </dgm:t>
    </dgm:pt>
    <dgm:pt modelId="{23063A9B-5A34-4F5C-B40F-1F37B9B35AC2}">
      <dgm:prSet phldrT="[Text]"/>
      <dgm:spPr/>
      <dgm:t>
        <a:bodyPr/>
        <a:lstStyle/>
        <a:p>
          <a:pPr rtl="1"/>
          <a:r>
            <a:rPr lang="en-US"/>
            <a:t>2. Repeat for all items</a:t>
          </a:r>
          <a:endParaRPr lang="he-IL"/>
        </a:p>
      </dgm:t>
    </dgm:pt>
    <dgm:pt modelId="{D732B35F-9A2C-40D7-9120-A50BB33C2BEC}" type="parTrans" cxnId="{C363B036-1A9B-40C2-81AD-59500B6FC285}">
      <dgm:prSet/>
      <dgm:spPr/>
      <dgm:t>
        <a:bodyPr/>
        <a:lstStyle/>
        <a:p>
          <a:pPr rtl="1"/>
          <a:endParaRPr lang="he-IL"/>
        </a:p>
      </dgm:t>
    </dgm:pt>
    <dgm:pt modelId="{D4C560AF-7A94-444E-852B-2024E1B39C03}" type="sibTrans" cxnId="{C363B036-1A9B-40C2-81AD-59500B6FC285}">
      <dgm:prSet/>
      <dgm:spPr/>
      <dgm:t>
        <a:bodyPr/>
        <a:lstStyle/>
        <a:p>
          <a:pPr rtl="1"/>
          <a:endParaRPr lang="he-IL"/>
        </a:p>
      </dgm:t>
    </dgm:pt>
    <dgm:pt modelId="{5479EAB3-3D6E-4AA0-AFAE-E0F86F9091D4}">
      <dgm:prSet phldrT="[Text]"/>
      <dgm:spPr/>
      <dgm:t>
        <a:bodyPr/>
        <a:lstStyle/>
        <a:p>
          <a:pPr rtl="1"/>
          <a:r>
            <a:rPr lang="en-US"/>
            <a:t>4. Encode Items</a:t>
          </a:r>
          <a:endParaRPr lang="he-IL"/>
        </a:p>
      </dgm:t>
    </dgm:pt>
    <dgm:pt modelId="{466AED8E-3FAC-40DB-A125-D5FECAF8CA2A}" type="parTrans" cxnId="{352B9AF5-ADF6-4187-9DB6-CDFD04B00681}">
      <dgm:prSet/>
      <dgm:spPr/>
      <dgm:t>
        <a:bodyPr/>
        <a:lstStyle/>
        <a:p>
          <a:pPr rtl="1"/>
          <a:endParaRPr lang="he-IL"/>
        </a:p>
      </dgm:t>
    </dgm:pt>
    <dgm:pt modelId="{B47A95CA-1521-4CBA-8149-082981AFEBA4}" type="sibTrans" cxnId="{352B9AF5-ADF6-4187-9DB6-CDFD04B00681}">
      <dgm:prSet/>
      <dgm:spPr/>
      <dgm:t>
        <a:bodyPr/>
        <a:lstStyle/>
        <a:p>
          <a:pPr rtl="1"/>
          <a:endParaRPr lang="he-IL"/>
        </a:p>
      </dgm:t>
    </dgm:pt>
    <dgm:pt modelId="{40D9F3D1-EF8A-4D5A-A452-FA49CDE60A69}">
      <dgm:prSet phldrT="[Text]"/>
      <dgm:spPr/>
      <dgm:t>
        <a:bodyPr/>
        <a:lstStyle/>
        <a:p>
          <a:pPr rtl="1"/>
          <a:r>
            <a:rPr lang="en-US"/>
            <a:t>1. Call AddItem to add an item</a:t>
          </a:r>
          <a:endParaRPr lang="he-IL"/>
        </a:p>
      </dgm:t>
    </dgm:pt>
    <dgm:pt modelId="{69F1F48E-2571-4EBB-B3C8-77C6100C6E64}" type="parTrans" cxnId="{A0AF4589-E6B1-47D3-8D47-96248024C296}">
      <dgm:prSet/>
      <dgm:spPr/>
      <dgm:t>
        <a:bodyPr/>
        <a:lstStyle/>
        <a:p>
          <a:pPr rtl="1"/>
          <a:endParaRPr lang="he-IL"/>
        </a:p>
      </dgm:t>
    </dgm:pt>
    <dgm:pt modelId="{ED39A247-FBE6-49B8-946C-13D0653D1D5E}" type="sibTrans" cxnId="{A0AF4589-E6B1-47D3-8D47-96248024C296}">
      <dgm:prSet/>
      <dgm:spPr/>
      <dgm:t>
        <a:bodyPr/>
        <a:lstStyle/>
        <a:p>
          <a:pPr rtl="1"/>
          <a:endParaRPr lang="he-IL"/>
        </a:p>
      </dgm:t>
    </dgm:pt>
    <dgm:pt modelId="{9608A625-F4A1-4D6F-B24C-58D3C6C378E1}">
      <dgm:prSet phldrT="[Text]"/>
      <dgm:spPr/>
      <dgm:t>
        <a:bodyPr/>
        <a:lstStyle/>
        <a:p>
          <a:pPr rtl="1"/>
          <a:r>
            <a:rPr lang="en-US"/>
            <a:t>5. Complete the process</a:t>
          </a:r>
          <a:endParaRPr lang="he-IL"/>
        </a:p>
      </dgm:t>
    </dgm:pt>
    <dgm:pt modelId="{A4895706-2458-41B8-82FD-8FA1CFC68786}" type="parTrans" cxnId="{B48B706D-ECBB-4472-BAC1-0E0162918667}">
      <dgm:prSet/>
      <dgm:spPr/>
      <dgm:t>
        <a:bodyPr/>
        <a:lstStyle/>
        <a:p>
          <a:pPr rtl="1"/>
          <a:endParaRPr lang="he-IL"/>
        </a:p>
      </dgm:t>
    </dgm:pt>
    <dgm:pt modelId="{A4B9EE77-B9BA-4828-B387-B27E8C651710}" type="sibTrans" cxnId="{B48B706D-ECBB-4472-BAC1-0E0162918667}">
      <dgm:prSet/>
      <dgm:spPr/>
      <dgm:t>
        <a:bodyPr/>
        <a:lstStyle/>
        <a:p>
          <a:pPr rtl="1"/>
          <a:endParaRPr lang="he-IL"/>
        </a:p>
      </dgm:t>
    </dgm:pt>
    <dgm:pt modelId="{08AA90F2-3B75-4C56-95FA-BEEEC4E23D16}">
      <dgm:prSet phldrT="[Text]"/>
      <dgm:spPr/>
      <dgm:t>
        <a:bodyPr/>
        <a:lstStyle/>
        <a:p>
          <a:pPr rtl="1"/>
          <a:r>
            <a:rPr lang="en-US"/>
            <a:t>Call CompleteBarcoAndGetBuffer</a:t>
          </a:r>
          <a:endParaRPr lang="he-IL"/>
        </a:p>
      </dgm:t>
    </dgm:pt>
    <dgm:pt modelId="{5C2459E2-2F67-4C0B-98BA-714ADE454B4C}" type="parTrans" cxnId="{3E42502A-3CE7-47DD-930C-1503DAB355AC}">
      <dgm:prSet/>
      <dgm:spPr/>
      <dgm:t>
        <a:bodyPr/>
        <a:lstStyle/>
        <a:p>
          <a:pPr rtl="1"/>
          <a:endParaRPr lang="he-IL"/>
        </a:p>
      </dgm:t>
    </dgm:pt>
    <dgm:pt modelId="{A1F17B73-6A66-4497-87EF-C25E5C85A74C}" type="sibTrans" cxnId="{3E42502A-3CE7-47DD-930C-1503DAB355AC}">
      <dgm:prSet/>
      <dgm:spPr/>
      <dgm:t>
        <a:bodyPr/>
        <a:lstStyle/>
        <a:p>
          <a:pPr rtl="1"/>
          <a:endParaRPr lang="he-IL"/>
        </a:p>
      </dgm:t>
    </dgm:pt>
    <dgm:pt modelId="{BDF711DB-EE38-4577-86B2-F2E1DB6031DA}">
      <dgm:prSet phldrT="[Text]"/>
      <dgm:spPr/>
      <dgm:t>
        <a:bodyPr/>
        <a:lstStyle/>
        <a:p>
          <a:pPr rtl="1"/>
          <a:r>
            <a:rPr lang="en-US"/>
            <a:t>Returned buffer is the future barcode</a:t>
          </a:r>
          <a:endParaRPr lang="he-IL"/>
        </a:p>
      </dgm:t>
    </dgm:pt>
    <dgm:pt modelId="{25AE1808-785E-44F6-9FA3-62CF4152C655}" type="parTrans" cxnId="{9E0AF44B-351F-47F4-9AF1-743F3047B14A}">
      <dgm:prSet/>
      <dgm:spPr/>
      <dgm:t>
        <a:bodyPr/>
        <a:lstStyle/>
        <a:p>
          <a:pPr rtl="1"/>
          <a:endParaRPr lang="he-IL"/>
        </a:p>
      </dgm:t>
    </dgm:pt>
    <dgm:pt modelId="{F920B14C-0E42-431C-98F2-042273D5034A}" type="sibTrans" cxnId="{9E0AF44B-351F-47F4-9AF1-743F3047B14A}">
      <dgm:prSet/>
      <dgm:spPr/>
      <dgm:t>
        <a:bodyPr/>
        <a:lstStyle/>
        <a:p>
          <a:pPr rtl="1"/>
          <a:endParaRPr lang="he-IL"/>
        </a:p>
      </dgm:t>
    </dgm:pt>
    <dgm:pt modelId="{4E38E2A7-464A-48B4-938A-8068E5210206}" type="pres">
      <dgm:prSet presAssocID="{8F379987-E240-4679-967D-EB7DAABD64B4}" presName="Name0" presStyleCnt="0">
        <dgm:presLayoutVars>
          <dgm:dir/>
          <dgm:animLvl val="lvl"/>
          <dgm:resizeHandles val="exact"/>
        </dgm:presLayoutVars>
      </dgm:prSet>
      <dgm:spPr/>
      <dgm:t>
        <a:bodyPr/>
        <a:lstStyle/>
        <a:p>
          <a:pPr rtl="1"/>
          <a:endParaRPr lang="he-IL"/>
        </a:p>
      </dgm:t>
    </dgm:pt>
    <dgm:pt modelId="{F8067AE2-FBAA-4348-8733-36D994838E04}" type="pres">
      <dgm:prSet presAssocID="{9608A625-F4A1-4D6F-B24C-58D3C6C378E1}" presName="boxAndChildren" presStyleCnt="0"/>
      <dgm:spPr/>
    </dgm:pt>
    <dgm:pt modelId="{DDCC2D1B-6D1C-46EE-8D95-ECF4FF866158}" type="pres">
      <dgm:prSet presAssocID="{9608A625-F4A1-4D6F-B24C-58D3C6C378E1}" presName="parentTextBox" presStyleLbl="node1" presStyleIdx="0" presStyleCnt="5"/>
      <dgm:spPr/>
      <dgm:t>
        <a:bodyPr/>
        <a:lstStyle/>
        <a:p>
          <a:pPr rtl="1"/>
          <a:endParaRPr lang="he-IL"/>
        </a:p>
      </dgm:t>
    </dgm:pt>
    <dgm:pt modelId="{66E85825-582D-4747-961B-BF93FAB6F166}" type="pres">
      <dgm:prSet presAssocID="{9608A625-F4A1-4D6F-B24C-58D3C6C378E1}" presName="entireBox" presStyleLbl="node1" presStyleIdx="0" presStyleCnt="5"/>
      <dgm:spPr/>
      <dgm:t>
        <a:bodyPr/>
        <a:lstStyle/>
        <a:p>
          <a:pPr rtl="1"/>
          <a:endParaRPr lang="he-IL"/>
        </a:p>
      </dgm:t>
    </dgm:pt>
    <dgm:pt modelId="{A7F18280-52F8-4B4D-875A-39717FF83D9F}" type="pres">
      <dgm:prSet presAssocID="{9608A625-F4A1-4D6F-B24C-58D3C6C378E1}" presName="descendantBox" presStyleCnt="0"/>
      <dgm:spPr/>
    </dgm:pt>
    <dgm:pt modelId="{E279B47A-5219-4EDB-878F-EC40B89AD5D1}" type="pres">
      <dgm:prSet presAssocID="{08AA90F2-3B75-4C56-95FA-BEEEC4E23D16}" presName="childTextBox" presStyleLbl="fgAccFollowNode1" presStyleIdx="0" presStyleCnt="10">
        <dgm:presLayoutVars>
          <dgm:bulletEnabled val="1"/>
        </dgm:presLayoutVars>
      </dgm:prSet>
      <dgm:spPr/>
      <dgm:t>
        <a:bodyPr/>
        <a:lstStyle/>
        <a:p>
          <a:pPr rtl="1"/>
          <a:endParaRPr lang="he-IL"/>
        </a:p>
      </dgm:t>
    </dgm:pt>
    <dgm:pt modelId="{AE5FFCCC-892D-465D-8149-285CD7188246}" type="pres">
      <dgm:prSet presAssocID="{BDF711DB-EE38-4577-86B2-F2E1DB6031DA}" presName="childTextBox" presStyleLbl="fgAccFollowNode1" presStyleIdx="1" presStyleCnt="10">
        <dgm:presLayoutVars>
          <dgm:bulletEnabled val="1"/>
        </dgm:presLayoutVars>
      </dgm:prSet>
      <dgm:spPr/>
      <dgm:t>
        <a:bodyPr/>
        <a:lstStyle/>
        <a:p>
          <a:pPr rtl="1"/>
          <a:endParaRPr lang="he-IL"/>
        </a:p>
      </dgm:t>
    </dgm:pt>
    <dgm:pt modelId="{61E999F2-8B21-4CAB-B443-FD4FFBC84B54}" type="pres">
      <dgm:prSet presAssocID="{B47A95CA-1521-4CBA-8149-082981AFEBA4}" presName="sp" presStyleCnt="0"/>
      <dgm:spPr/>
    </dgm:pt>
    <dgm:pt modelId="{DE7C402B-A509-4B78-B260-5A4F1EB2385A}" type="pres">
      <dgm:prSet presAssocID="{5479EAB3-3D6E-4AA0-AFAE-E0F86F9091D4}" presName="arrowAndChildren" presStyleCnt="0"/>
      <dgm:spPr/>
    </dgm:pt>
    <dgm:pt modelId="{7877A344-35A8-43D9-B794-F9B92972D131}" type="pres">
      <dgm:prSet presAssocID="{5479EAB3-3D6E-4AA0-AFAE-E0F86F9091D4}" presName="parentTextArrow" presStyleLbl="node1" presStyleIdx="0" presStyleCnt="5"/>
      <dgm:spPr/>
      <dgm:t>
        <a:bodyPr/>
        <a:lstStyle/>
        <a:p>
          <a:pPr rtl="1"/>
          <a:endParaRPr lang="he-IL"/>
        </a:p>
      </dgm:t>
    </dgm:pt>
    <dgm:pt modelId="{E15860D0-CB9F-4ACC-BDFD-2AEF5DD9FE6A}" type="pres">
      <dgm:prSet presAssocID="{5479EAB3-3D6E-4AA0-AFAE-E0F86F9091D4}" presName="arrow" presStyleLbl="node1" presStyleIdx="1" presStyleCnt="5"/>
      <dgm:spPr/>
      <dgm:t>
        <a:bodyPr/>
        <a:lstStyle/>
        <a:p>
          <a:pPr rtl="1"/>
          <a:endParaRPr lang="he-IL"/>
        </a:p>
      </dgm:t>
    </dgm:pt>
    <dgm:pt modelId="{1ECC7EF2-6D43-4F24-BB04-CDD4FFCC2A08}" type="pres">
      <dgm:prSet presAssocID="{5479EAB3-3D6E-4AA0-AFAE-E0F86F9091D4}" presName="descendantArrow" presStyleCnt="0"/>
      <dgm:spPr/>
    </dgm:pt>
    <dgm:pt modelId="{CBA2BEC8-C28E-4FE9-B6B0-9F69DB1F455C}" type="pres">
      <dgm:prSet presAssocID="{40D9F3D1-EF8A-4D5A-A452-FA49CDE60A69}" presName="childTextArrow" presStyleLbl="fgAccFollowNode1" presStyleIdx="2" presStyleCnt="10">
        <dgm:presLayoutVars>
          <dgm:bulletEnabled val="1"/>
        </dgm:presLayoutVars>
      </dgm:prSet>
      <dgm:spPr/>
      <dgm:t>
        <a:bodyPr/>
        <a:lstStyle/>
        <a:p>
          <a:pPr rtl="1"/>
          <a:endParaRPr lang="he-IL"/>
        </a:p>
      </dgm:t>
    </dgm:pt>
    <dgm:pt modelId="{6ACB1D43-3F0C-4A97-950C-362EA7853ABE}" type="pres">
      <dgm:prSet presAssocID="{23063A9B-5A34-4F5C-B40F-1F37B9B35AC2}" presName="childTextArrow" presStyleLbl="fgAccFollowNode1" presStyleIdx="3" presStyleCnt="10">
        <dgm:presLayoutVars>
          <dgm:bulletEnabled val="1"/>
        </dgm:presLayoutVars>
      </dgm:prSet>
      <dgm:spPr/>
      <dgm:t>
        <a:bodyPr/>
        <a:lstStyle/>
        <a:p>
          <a:pPr rtl="1"/>
          <a:endParaRPr lang="he-IL"/>
        </a:p>
      </dgm:t>
    </dgm:pt>
    <dgm:pt modelId="{7EE61403-1AB3-4E05-976B-4D5AE94D6047}" type="pres">
      <dgm:prSet presAssocID="{C34F6A5C-CBAA-45D3-9FD4-A291DA77444D}" presName="sp" presStyleCnt="0"/>
      <dgm:spPr/>
    </dgm:pt>
    <dgm:pt modelId="{501BC8D8-E4C9-4EFF-836F-38DEF0930EA8}" type="pres">
      <dgm:prSet presAssocID="{9BF1DBDB-BF42-417B-9A09-F332FDF89668}" presName="arrowAndChildren" presStyleCnt="0"/>
      <dgm:spPr/>
    </dgm:pt>
    <dgm:pt modelId="{E38A4682-B2F9-47DA-B126-3BCCEB474789}" type="pres">
      <dgm:prSet presAssocID="{9BF1DBDB-BF42-417B-9A09-F332FDF89668}" presName="parentTextArrow" presStyleLbl="node1" presStyleIdx="1" presStyleCnt="5"/>
      <dgm:spPr/>
      <dgm:t>
        <a:bodyPr/>
        <a:lstStyle/>
        <a:p>
          <a:pPr rtl="1"/>
          <a:endParaRPr lang="he-IL"/>
        </a:p>
      </dgm:t>
    </dgm:pt>
    <dgm:pt modelId="{B53898F0-A36E-4867-99E3-38BE992FA24D}" type="pres">
      <dgm:prSet presAssocID="{9BF1DBDB-BF42-417B-9A09-F332FDF89668}" presName="arrow" presStyleLbl="node1" presStyleIdx="2" presStyleCnt="5"/>
      <dgm:spPr/>
      <dgm:t>
        <a:bodyPr/>
        <a:lstStyle/>
        <a:p>
          <a:pPr rtl="1"/>
          <a:endParaRPr lang="he-IL"/>
        </a:p>
      </dgm:t>
    </dgm:pt>
    <dgm:pt modelId="{5957BBBD-B280-48EA-9596-503E23452DD8}" type="pres">
      <dgm:prSet presAssocID="{9BF1DBDB-BF42-417B-9A09-F332FDF89668}" presName="descendantArrow" presStyleCnt="0"/>
      <dgm:spPr/>
    </dgm:pt>
    <dgm:pt modelId="{984A3B86-7B17-4447-8051-B1AA4B75A088}" type="pres">
      <dgm:prSet presAssocID="{B4FB36CB-1A0F-44CA-B2FA-51D3947EEBB7}" presName="childTextArrow" presStyleLbl="fgAccFollowNode1" presStyleIdx="4" presStyleCnt="10">
        <dgm:presLayoutVars>
          <dgm:bulletEnabled val="1"/>
        </dgm:presLayoutVars>
      </dgm:prSet>
      <dgm:spPr/>
      <dgm:t>
        <a:bodyPr/>
        <a:lstStyle/>
        <a:p>
          <a:pPr rtl="1"/>
          <a:endParaRPr lang="he-IL"/>
        </a:p>
      </dgm:t>
    </dgm:pt>
    <dgm:pt modelId="{7B7C8DF0-948D-4818-9707-ED6D90EDE7F5}" type="pres">
      <dgm:prSet presAssocID="{6752BCD6-E991-4AEC-9DED-F52B89F6DFDD}" presName="childTextArrow" presStyleLbl="fgAccFollowNode1" presStyleIdx="5" presStyleCnt="10">
        <dgm:presLayoutVars>
          <dgm:bulletEnabled val="1"/>
        </dgm:presLayoutVars>
      </dgm:prSet>
      <dgm:spPr/>
      <dgm:t>
        <a:bodyPr/>
        <a:lstStyle/>
        <a:p>
          <a:pPr rtl="1"/>
          <a:endParaRPr lang="he-IL"/>
        </a:p>
      </dgm:t>
    </dgm:pt>
    <dgm:pt modelId="{EFC3E078-3E0E-4905-A9CD-C673F767C116}" type="pres">
      <dgm:prSet presAssocID="{0CA6A775-72E0-4CE8-AE2B-BCC888EC97EF}" presName="sp" presStyleCnt="0"/>
      <dgm:spPr/>
    </dgm:pt>
    <dgm:pt modelId="{1155E0DD-2018-44F0-B77A-5C4C7E3061E6}" type="pres">
      <dgm:prSet presAssocID="{2D050F34-B6F4-4A01-8528-14604B2C59B2}" presName="arrowAndChildren" presStyleCnt="0"/>
      <dgm:spPr/>
    </dgm:pt>
    <dgm:pt modelId="{780CAFE4-5E8C-4905-B453-8A1E2CB3F563}" type="pres">
      <dgm:prSet presAssocID="{2D050F34-B6F4-4A01-8528-14604B2C59B2}" presName="parentTextArrow" presStyleLbl="node1" presStyleIdx="2" presStyleCnt="5"/>
      <dgm:spPr/>
      <dgm:t>
        <a:bodyPr/>
        <a:lstStyle/>
        <a:p>
          <a:pPr rtl="1"/>
          <a:endParaRPr lang="he-IL"/>
        </a:p>
      </dgm:t>
    </dgm:pt>
    <dgm:pt modelId="{DBBDB3BD-809D-460D-A13E-F18DDCEF796E}" type="pres">
      <dgm:prSet presAssocID="{2D050F34-B6F4-4A01-8528-14604B2C59B2}" presName="arrow" presStyleLbl="node1" presStyleIdx="3" presStyleCnt="5"/>
      <dgm:spPr/>
      <dgm:t>
        <a:bodyPr/>
        <a:lstStyle/>
        <a:p>
          <a:pPr rtl="1"/>
          <a:endParaRPr lang="he-IL"/>
        </a:p>
      </dgm:t>
    </dgm:pt>
    <dgm:pt modelId="{AF912025-A5D6-4C28-B25B-C5364FB78861}" type="pres">
      <dgm:prSet presAssocID="{2D050F34-B6F4-4A01-8528-14604B2C59B2}" presName="descendantArrow" presStyleCnt="0"/>
      <dgm:spPr/>
    </dgm:pt>
    <dgm:pt modelId="{4A595C7D-1DCD-4893-AE64-3D49AB3D6C93}" type="pres">
      <dgm:prSet presAssocID="{5346E136-A5C9-41D7-BDFE-7258E3A4CE57}" presName="childTextArrow" presStyleLbl="fgAccFollowNode1" presStyleIdx="6" presStyleCnt="10">
        <dgm:presLayoutVars>
          <dgm:bulletEnabled val="1"/>
        </dgm:presLayoutVars>
      </dgm:prSet>
      <dgm:spPr/>
      <dgm:t>
        <a:bodyPr/>
        <a:lstStyle/>
        <a:p>
          <a:pPr rtl="1"/>
          <a:endParaRPr lang="he-IL"/>
        </a:p>
      </dgm:t>
    </dgm:pt>
    <dgm:pt modelId="{AC0E36CF-6243-4621-8A7D-C24FB8A07051}" type="pres">
      <dgm:prSet presAssocID="{DCF7D2D3-5B7E-479C-9DDF-B65B824F49B7}" presName="childTextArrow" presStyleLbl="fgAccFollowNode1" presStyleIdx="7" presStyleCnt="10">
        <dgm:presLayoutVars>
          <dgm:bulletEnabled val="1"/>
        </dgm:presLayoutVars>
      </dgm:prSet>
      <dgm:spPr/>
      <dgm:t>
        <a:bodyPr/>
        <a:lstStyle/>
        <a:p>
          <a:pPr rtl="1"/>
          <a:endParaRPr lang="he-IL"/>
        </a:p>
      </dgm:t>
    </dgm:pt>
    <dgm:pt modelId="{03FCDF97-698C-4F94-8EA7-6B8AE8713E31}" type="pres">
      <dgm:prSet presAssocID="{250F6776-4560-43D4-9A13-63C7BF8BAA85}" presName="sp" presStyleCnt="0"/>
      <dgm:spPr/>
    </dgm:pt>
    <dgm:pt modelId="{6EC8851A-5BDC-4093-8656-3D2437EF784F}" type="pres">
      <dgm:prSet presAssocID="{D7668882-47AF-40A6-87E9-17FCC5633411}" presName="arrowAndChildren" presStyleCnt="0"/>
      <dgm:spPr/>
    </dgm:pt>
    <dgm:pt modelId="{68BAFB24-62D5-4108-A2A6-AE1478147E5E}" type="pres">
      <dgm:prSet presAssocID="{D7668882-47AF-40A6-87E9-17FCC5633411}" presName="parentTextArrow" presStyleLbl="node1" presStyleIdx="3" presStyleCnt="5"/>
      <dgm:spPr/>
      <dgm:t>
        <a:bodyPr/>
        <a:lstStyle/>
        <a:p>
          <a:pPr rtl="1"/>
          <a:endParaRPr lang="he-IL"/>
        </a:p>
      </dgm:t>
    </dgm:pt>
    <dgm:pt modelId="{1AB704B8-08E3-41A8-BA82-D632BC71BE45}" type="pres">
      <dgm:prSet presAssocID="{D7668882-47AF-40A6-87E9-17FCC5633411}" presName="arrow" presStyleLbl="node1" presStyleIdx="4" presStyleCnt="5"/>
      <dgm:spPr/>
      <dgm:t>
        <a:bodyPr/>
        <a:lstStyle/>
        <a:p>
          <a:pPr rtl="1"/>
          <a:endParaRPr lang="he-IL"/>
        </a:p>
      </dgm:t>
    </dgm:pt>
    <dgm:pt modelId="{8AE4B484-A87D-4FFA-ADBD-750CC44EE512}" type="pres">
      <dgm:prSet presAssocID="{D7668882-47AF-40A6-87E9-17FCC5633411}" presName="descendantArrow" presStyleCnt="0"/>
      <dgm:spPr/>
    </dgm:pt>
    <dgm:pt modelId="{358A5F07-FEC9-4AAB-AB07-E16B660C4951}" type="pres">
      <dgm:prSet presAssocID="{E107A239-07E0-4C98-B731-D460298AE221}" presName="childTextArrow" presStyleLbl="fgAccFollowNode1" presStyleIdx="8" presStyleCnt="10" custScaleX="107007">
        <dgm:presLayoutVars>
          <dgm:bulletEnabled val="1"/>
        </dgm:presLayoutVars>
      </dgm:prSet>
      <dgm:spPr/>
      <dgm:t>
        <a:bodyPr/>
        <a:lstStyle/>
        <a:p>
          <a:pPr rtl="1"/>
          <a:endParaRPr lang="he-IL"/>
        </a:p>
      </dgm:t>
    </dgm:pt>
    <dgm:pt modelId="{CEE6C3AF-86D8-4F26-99FD-21CA290605CE}" type="pres">
      <dgm:prSet presAssocID="{6A5BA29C-33B2-48B5-B7AE-ECB114FDAF61}" presName="childTextArrow" presStyleLbl="fgAccFollowNode1" presStyleIdx="9" presStyleCnt="10" custScaleX="108235">
        <dgm:presLayoutVars>
          <dgm:bulletEnabled val="1"/>
        </dgm:presLayoutVars>
      </dgm:prSet>
      <dgm:spPr/>
      <dgm:t>
        <a:bodyPr/>
        <a:lstStyle/>
        <a:p>
          <a:pPr rtl="1"/>
          <a:endParaRPr lang="he-IL"/>
        </a:p>
      </dgm:t>
    </dgm:pt>
  </dgm:ptLst>
  <dgm:cxnLst>
    <dgm:cxn modelId="{9240CB7E-05B7-4104-8DB9-1D611C40246F}" srcId="{8F379987-E240-4679-967D-EB7DAABD64B4}" destId="{D7668882-47AF-40A6-87E9-17FCC5633411}" srcOrd="0" destOrd="0" parTransId="{6AEF5112-4590-4371-8D1A-BE6D81F2178C}" sibTransId="{250F6776-4560-43D4-9A13-63C7BF8BAA85}"/>
    <dgm:cxn modelId="{857D274E-FBC4-41CB-9325-D9C7E5803847}" type="presOf" srcId="{D7668882-47AF-40A6-87E9-17FCC5633411}" destId="{68BAFB24-62D5-4108-A2A6-AE1478147E5E}" srcOrd="0" destOrd="0" presId="urn:microsoft.com/office/officeart/2005/8/layout/process4"/>
    <dgm:cxn modelId="{7BC41A47-D022-485A-B354-519E624E9653}" srcId="{2D050F34-B6F4-4A01-8528-14604B2C59B2}" destId="{5346E136-A5C9-41D7-BDFE-7258E3A4CE57}" srcOrd="0" destOrd="0" parTransId="{131ED32C-4BC3-4099-9094-A06762993031}" sibTransId="{F6DA4AD1-0935-442E-A1DE-C363D457094F}"/>
    <dgm:cxn modelId="{42C29A61-CDE1-4E9E-8C2B-2B071B86C09C}" type="presOf" srcId="{D7668882-47AF-40A6-87E9-17FCC5633411}" destId="{1AB704B8-08E3-41A8-BA82-D632BC71BE45}" srcOrd="1" destOrd="0" presId="urn:microsoft.com/office/officeart/2005/8/layout/process4"/>
    <dgm:cxn modelId="{3F8B5CEC-1EC1-4E14-A329-CA8A62A58044}" type="presOf" srcId="{9608A625-F4A1-4D6F-B24C-58D3C6C378E1}" destId="{66E85825-582D-4747-961B-BF93FAB6F166}" srcOrd="1" destOrd="0" presId="urn:microsoft.com/office/officeart/2005/8/layout/process4"/>
    <dgm:cxn modelId="{2A5DF9D7-F30D-48DE-81B3-9495195BEF63}" type="presOf" srcId="{9BF1DBDB-BF42-417B-9A09-F332FDF89668}" destId="{E38A4682-B2F9-47DA-B126-3BCCEB474789}" srcOrd="0" destOrd="0" presId="urn:microsoft.com/office/officeart/2005/8/layout/process4"/>
    <dgm:cxn modelId="{BC83CE68-191A-41E6-9F30-FEEC6F06757B}" type="presOf" srcId="{6752BCD6-E991-4AEC-9DED-F52B89F6DFDD}" destId="{7B7C8DF0-948D-4818-9707-ED6D90EDE7F5}" srcOrd="0" destOrd="0" presId="urn:microsoft.com/office/officeart/2005/8/layout/process4"/>
    <dgm:cxn modelId="{5AB440AE-91F6-4F17-9F5F-BB1F311867A3}" type="presOf" srcId="{5346E136-A5C9-41D7-BDFE-7258E3A4CE57}" destId="{4A595C7D-1DCD-4893-AE64-3D49AB3D6C93}" srcOrd="0" destOrd="0" presId="urn:microsoft.com/office/officeart/2005/8/layout/process4"/>
    <dgm:cxn modelId="{1922B853-4E31-4DC0-85DC-89E4FAF6C1C2}" srcId="{8F379987-E240-4679-967D-EB7DAABD64B4}" destId="{9BF1DBDB-BF42-417B-9A09-F332FDF89668}" srcOrd="2" destOrd="0" parTransId="{5AB0BF5C-ABA3-4487-9886-E4A3B79AABFE}" sibTransId="{C34F6A5C-CBAA-45D3-9FD4-A291DA77444D}"/>
    <dgm:cxn modelId="{352B9AF5-ADF6-4187-9DB6-CDFD04B00681}" srcId="{8F379987-E240-4679-967D-EB7DAABD64B4}" destId="{5479EAB3-3D6E-4AA0-AFAE-E0F86F9091D4}" srcOrd="3" destOrd="0" parTransId="{466AED8E-3FAC-40DB-A125-D5FECAF8CA2A}" sibTransId="{B47A95CA-1521-4CBA-8149-082981AFEBA4}"/>
    <dgm:cxn modelId="{E7DA9248-7EBB-43EF-996D-EFA3BAC124CC}" type="presOf" srcId="{40D9F3D1-EF8A-4D5A-A452-FA49CDE60A69}" destId="{CBA2BEC8-C28E-4FE9-B6B0-9F69DB1F455C}" srcOrd="0" destOrd="0" presId="urn:microsoft.com/office/officeart/2005/8/layout/process4"/>
    <dgm:cxn modelId="{F5DA0DBF-0DE6-4267-BC12-66A9124BECDB}" type="presOf" srcId="{5479EAB3-3D6E-4AA0-AFAE-E0F86F9091D4}" destId="{7877A344-35A8-43D9-B794-F9B92972D131}" srcOrd="0" destOrd="0" presId="urn:microsoft.com/office/officeart/2005/8/layout/process4"/>
    <dgm:cxn modelId="{BAAE810B-4569-49A9-8D25-BE7FB167F45A}" type="presOf" srcId="{DCF7D2D3-5B7E-479C-9DDF-B65B824F49B7}" destId="{AC0E36CF-6243-4621-8A7D-C24FB8A07051}" srcOrd="0" destOrd="0" presId="urn:microsoft.com/office/officeart/2005/8/layout/process4"/>
    <dgm:cxn modelId="{9E0AF44B-351F-47F4-9AF1-743F3047B14A}" srcId="{9608A625-F4A1-4D6F-B24C-58D3C6C378E1}" destId="{BDF711DB-EE38-4577-86B2-F2E1DB6031DA}" srcOrd="1" destOrd="0" parTransId="{25AE1808-785E-44F6-9FA3-62CF4152C655}" sibTransId="{F920B14C-0E42-431C-98F2-042273D5034A}"/>
    <dgm:cxn modelId="{8DA934CA-E500-4296-A0F6-53CCE1232D06}" srcId="{D7668882-47AF-40A6-87E9-17FCC5633411}" destId="{6A5BA29C-33B2-48B5-B7AE-ECB114FDAF61}" srcOrd="1" destOrd="0" parTransId="{2D646344-DC1D-465F-8BEE-BBB4D4138BEA}" sibTransId="{93EA9AE2-369B-4834-BFCC-B9E6AB9E132A}"/>
    <dgm:cxn modelId="{CFAEF060-BFDF-4836-91BA-063F10E4C373}" type="presOf" srcId="{9BF1DBDB-BF42-417B-9A09-F332FDF89668}" destId="{B53898F0-A36E-4867-99E3-38BE992FA24D}" srcOrd="1" destOrd="0" presId="urn:microsoft.com/office/officeart/2005/8/layout/process4"/>
    <dgm:cxn modelId="{3E42502A-3CE7-47DD-930C-1503DAB355AC}" srcId="{9608A625-F4A1-4D6F-B24C-58D3C6C378E1}" destId="{08AA90F2-3B75-4C56-95FA-BEEEC4E23D16}" srcOrd="0" destOrd="0" parTransId="{5C2459E2-2F67-4C0B-98BA-714ADE454B4C}" sibTransId="{A1F17B73-6A66-4497-87EF-C25E5C85A74C}"/>
    <dgm:cxn modelId="{243D910F-70DA-4EBF-B1D3-7AA1262EBF12}" type="presOf" srcId="{23063A9B-5A34-4F5C-B40F-1F37B9B35AC2}" destId="{6ACB1D43-3F0C-4A97-950C-362EA7853ABE}" srcOrd="0" destOrd="0" presId="urn:microsoft.com/office/officeart/2005/8/layout/process4"/>
    <dgm:cxn modelId="{88AE33AA-AEFC-4CD6-B91C-8DB59FAE0442}" type="presOf" srcId="{B4FB36CB-1A0F-44CA-B2FA-51D3947EEBB7}" destId="{984A3B86-7B17-4447-8051-B1AA4B75A088}" srcOrd="0" destOrd="0" presId="urn:microsoft.com/office/officeart/2005/8/layout/process4"/>
    <dgm:cxn modelId="{898DC32A-9E8B-4DDD-8C8B-AD8F6BEE6407}" type="presOf" srcId="{9608A625-F4A1-4D6F-B24C-58D3C6C378E1}" destId="{DDCC2D1B-6D1C-46EE-8D95-ECF4FF866158}" srcOrd="0" destOrd="0" presId="urn:microsoft.com/office/officeart/2005/8/layout/process4"/>
    <dgm:cxn modelId="{8AFAF0DD-7D9B-4910-9557-3488DA7052A2}" type="presOf" srcId="{08AA90F2-3B75-4C56-95FA-BEEEC4E23D16}" destId="{E279B47A-5219-4EDB-878F-EC40B89AD5D1}" srcOrd="0" destOrd="0" presId="urn:microsoft.com/office/officeart/2005/8/layout/process4"/>
    <dgm:cxn modelId="{ED63E643-1620-42D9-990E-148C572F5307}" srcId="{2D050F34-B6F4-4A01-8528-14604B2C59B2}" destId="{DCF7D2D3-5B7E-479C-9DDF-B65B824F49B7}" srcOrd="1" destOrd="0" parTransId="{31BB0CA9-BDC5-4553-910A-528FA40DC763}" sibTransId="{197C3F04-F31C-4DAE-8156-A7DFF0CDECA4}"/>
    <dgm:cxn modelId="{B48B706D-ECBB-4472-BAC1-0E0162918667}" srcId="{8F379987-E240-4679-967D-EB7DAABD64B4}" destId="{9608A625-F4A1-4D6F-B24C-58D3C6C378E1}" srcOrd="4" destOrd="0" parTransId="{A4895706-2458-41B8-82FD-8FA1CFC68786}" sibTransId="{A4B9EE77-B9BA-4828-B387-B27E8C651710}"/>
    <dgm:cxn modelId="{A0AF4589-E6B1-47D3-8D47-96248024C296}" srcId="{5479EAB3-3D6E-4AA0-AFAE-E0F86F9091D4}" destId="{40D9F3D1-EF8A-4D5A-A452-FA49CDE60A69}" srcOrd="0" destOrd="0" parTransId="{69F1F48E-2571-4EBB-B3C8-77C6100C6E64}" sibTransId="{ED39A247-FBE6-49B8-946C-13D0653D1D5E}"/>
    <dgm:cxn modelId="{5C52C3BC-F8F6-43A3-AF26-5D6D56BB2502}" type="presOf" srcId="{2D050F34-B6F4-4A01-8528-14604B2C59B2}" destId="{780CAFE4-5E8C-4905-B453-8A1E2CB3F563}" srcOrd="0" destOrd="0" presId="urn:microsoft.com/office/officeart/2005/8/layout/process4"/>
    <dgm:cxn modelId="{E0B19186-0850-4E39-ACAD-F15444452111}" srcId="{D7668882-47AF-40A6-87E9-17FCC5633411}" destId="{E107A239-07E0-4C98-B731-D460298AE221}" srcOrd="0" destOrd="0" parTransId="{3060A8C0-57EA-486F-8AD1-A3BAC25BD93E}" sibTransId="{D89FC807-4278-4164-8C92-901FEC29F9F7}"/>
    <dgm:cxn modelId="{937E4C87-8707-42ED-B3E3-F990E77B7265}" type="presOf" srcId="{5479EAB3-3D6E-4AA0-AFAE-E0F86F9091D4}" destId="{E15860D0-CB9F-4ACC-BDFD-2AEF5DD9FE6A}" srcOrd="1" destOrd="0" presId="urn:microsoft.com/office/officeart/2005/8/layout/process4"/>
    <dgm:cxn modelId="{F344EC19-98EF-48F4-AA62-2904866900A8}" srcId="{9BF1DBDB-BF42-417B-9A09-F332FDF89668}" destId="{6752BCD6-E991-4AEC-9DED-F52B89F6DFDD}" srcOrd="1" destOrd="0" parTransId="{51CD2680-C85E-47BD-BFFB-D7976318B2FA}" sibTransId="{339B9D88-FF4A-4BFE-B86E-BAE91F869B29}"/>
    <dgm:cxn modelId="{8C59EDE2-86B0-4E11-9795-EB1CE912A838}" type="presOf" srcId="{E107A239-07E0-4C98-B731-D460298AE221}" destId="{358A5F07-FEC9-4AAB-AB07-E16B660C4951}" srcOrd="0" destOrd="0" presId="urn:microsoft.com/office/officeart/2005/8/layout/process4"/>
    <dgm:cxn modelId="{1FAF5735-B40E-4D95-B838-1F60D20DD914}" type="presOf" srcId="{2D050F34-B6F4-4A01-8528-14604B2C59B2}" destId="{DBBDB3BD-809D-460D-A13E-F18DDCEF796E}" srcOrd="1" destOrd="0" presId="urn:microsoft.com/office/officeart/2005/8/layout/process4"/>
    <dgm:cxn modelId="{AFFB5E14-5387-4810-BC68-1842C3C37EEE}" type="presOf" srcId="{6A5BA29C-33B2-48B5-B7AE-ECB114FDAF61}" destId="{CEE6C3AF-86D8-4F26-99FD-21CA290605CE}" srcOrd="0" destOrd="0" presId="urn:microsoft.com/office/officeart/2005/8/layout/process4"/>
    <dgm:cxn modelId="{393B1477-D9FC-40B8-944D-E6AB0E61628C}" type="presOf" srcId="{BDF711DB-EE38-4577-86B2-F2E1DB6031DA}" destId="{AE5FFCCC-892D-465D-8149-285CD7188246}" srcOrd="0" destOrd="0" presId="urn:microsoft.com/office/officeart/2005/8/layout/process4"/>
    <dgm:cxn modelId="{ECC4D0ED-5514-424F-8E6E-909A92F6E6CD}" srcId="{9BF1DBDB-BF42-417B-9A09-F332FDF89668}" destId="{B4FB36CB-1A0F-44CA-B2FA-51D3947EEBB7}" srcOrd="0" destOrd="0" parTransId="{0A6C052F-12CC-4C23-98B0-3AB87DD3612D}" sibTransId="{6B5B2A12-E89A-41CC-880B-FBFD54C80FF7}"/>
    <dgm:cxn modelId="{C363B036-1A9B-40C2-81AD-59500B6FC285}" srcId="{5479EAB3-3D6E-4AA0-AFAE-E0F86F9091D4}" destId="{23063A9B-5A34-4F5C-B40F-1F37B9B35AC2}" srcOrd="1" destOrd="0" parTransId="{D732B35F-9A2C-40D7-9120-A50BB33C2BEC}" sibTransId="{D4C560AF-7A94-444E-852B-2024E1B39C03}"/>
    <dgm:cxn modelId="{6F22907F-ECDB-4E0C-BB84-E99C46A3AEA4}" type="presOf" srcId="{8F379987-E240-4679-967D-EB7DAABD64B4}" destId="{4E38E2A7-464A-48B4-938A-8068E5210206}" srcOrd="0" destOrd="0" presId="urn:microsoft.com/office/officeart/2005/8/layout/process4"/>
    <dgm:cxn modelId="{43F1C4BF-A546-4ED6-A54F-63FC02A6DC2C}" srcId="{8F379987-E240-4679-967D-EB7DAABD64B4}" destId="{2D050F34-B6F4-4A01-8528-14604B2C59B2}" srcOrd="1" destOrd="0" parTransId="{C0F727B3-E3F1-41BC-BDEA-E1472D932BC2}" sibTransId="{0CA6A775-72E0-4CE8-AE2B-BCC888EC97EF}"/>
    <dgm:cxn modelId="{8D6959A3-CA2A-42AD-A772-38121F981B4D}" type="presParOf" srcId="{4E38E2A7-464A-48B4-938A-8068E5210206}" destId="{F8067AE2-FBAA-4348-8733-36D994838E04}" srcOrd="0" destOrd="0" presId="urn:microsoft.com/office/officeart/2005/8/layout/process4"/>
    <dgm:cxn modelId="{95F91783-CC27-4676-8106-BB9F83D26FA6}" type="presParOf" srcId="{F8067AE2-FBAA-4348-8733-36D994838E04}" destId="{DDCC2D1B-6D1C-46EE-8D95-ECF4FF866158}" srcOrd="0" destOrd="0" presId="urn:microsoft.com/office/officeart/2005/8/layout/process4"/>
    <dgm:cxn modelId="{4B12F407-8E74-4C09-B70D-0F0C5AE2980B}" type="presParOf" srcId="{F8067AE2-FBAA-4348-8733-36D994838E04}" destId="{66E85825-582D-4747-961B-BF93FAB6F166}" srcOrd="1" destOrd="0" presId="urn:microsoft.com/office/officeart/2005/8/layout/process4"/>
    <dgm:cxn modelId="{54837D48-C048-4407-8B01-561FB0036D09}" type="presParOf" srcId="{F8067AE2-FBAA-4348-8733-36D994838E04}" destId="{A7F18280-52F8-4B4D-875A-39717FF83D9F}" srcOrd="2" destOrd="0" presId="urn:microsoft.com/office/officeart/2005/8/layout/process4"/>
    <dgm:cxn modelId="{B3377103-D687-48A6-BAE8-09CC9DBE6ED9}" type="presParOf" srcId="{A7F18280-52F8-4B4D-875A-39717FF83D9F}" destId="{E279B47A-5219-4EDB-878F-EC40B89AD5D1}" srcOrd="0" destOrd="0" presId="urn:microsoft.com/office/officeart/2005/8/layout/process4"/>
    <dgm:cxn modelId="{9344775D-3A47-4823-841C-C90EC487661E}" type="presParOf" srcId="{A7F18280-52F8-4B4D-875A-39717FF83D9F}" destId="{AE5FFCCC-892D-465D-8149-285CD7188246}" srcOrd="1" destOrd="0" presId="urn:microsoft.com/office/officeart/2005/8/layout/process4"/>
    <dgm:cxn modelId="{933BDE21-5268-4A81-BC11-61C05E6A8919}" type="presParOf" srcId="{4E38E2A7-464A-48B4-938A-8068E5210206}" destId="{61E999F2-8B21-4CAB-B443-FD4FFBC84B54}" srcOrd="1" destOrd="0" presId="urn:microsoft.com/office/officeart/2005/8/layout/process4"/>
    <dgm:cxn modelId="{A04F6D3C-1118-4260-9C24-CEF9870ED81C}" type="presParOf" srcId="{4E38E2A7-464A-48B4-938A-8068E5210206}" destId="{DE7C402B-A509-4B78-B260-5A4F1EB2385A}" srcOrd="2" destOrd="0" presId="urn:microsoft.com/office/officeart/2005/8/layout/process4"/>
    <dgm:cxn modelId="{B381FE5D-657C-4224-B13F-DC12EF8036D0}" type="presParOf" srcId="{DE7C402B-A509-4B78-B260-5A4F1EB2385A}" destId="{7877A344-35A8-43D9-B794-F9B92972D131}" srcOrd="0" destOrd="0" presId="urn:microsoft.com/office/officeart/2005/8/layout/process4"/>
    <dgm:cxn modelId="{CC146EE3-E731-4789-ACA8-438A292F18DD}" type="presParOf" srcId="{DE7C402B-A509-4B78-B260-5A4F1EB2385A}" destId="{E15860D0-CB9F-4ACC-BDFD-2AEF5DD9FE6A}" srcOrd="1" destOrd="0" presId="urn:microsoft.com/office/officeart/2005/8/layout/process4"/>
    <dgm:cxn modelId="{DA37D7D7-89F9-4F05-9994-0D2E59894E81}" type="presParOf" srcId="{DE7C402B-A509-4B78-B260-5A4F1EB2385A}" destId="{1ECC7EF2-6D43-4F24-BB04-CDD4FFCC2A08}" srcOrd="2" destOrd="0" presId="urn:microsoft.com/office/officeart/2005/8/layout/process4"/>
    <dgm:cxn modelId="{AEFDBAD2-6003-49E8-9BB9-4C4B388FA9C5}" type="presParOf" srcId="{1ECC7EF2-6D43-4F24-BB04-CDD4FFCC2A08}" destId="{CBA2BEC8-C28E-4FE9-B6B0-9F69DB1F455C}" srcOrd="0" destOrd="0" presId="urn:microsoft.com/office/officeart/2005/8/layout/process4"/>
    <dgm:cxn modelId="{84242FBB-5537-462A-A3F0-0B048AE312C1}" type="presParOf" srcId="{1ECC7EF2-6D43-4F24-BB04-CDD4FFCC2A08}" destId="{6ACB1D43-3F0C-4A97-950C-362EA7853ABE}" srcOrd="1" destOrd="0" presId="urn:microsoft.com/office/officeart/2005/8/layout/process4"/>
    <dgm:cxn modelId="{2EA310B0-2654-464B-8BD1-97A6C924A731}" type="presParOf" srcId="{4E38E2A7-464A-48B4-938A-8068E5210206}" destId="{7EE61403-1AB3-4E05-976B-4D5AE94D6047}" srcOrd="3" destOrd="0" presId="urn:microsoft.com/office/officeart/2005/8/layout/process4"/>
    <dgm:cxn modelId="{088277B5-D054-414B-B1C1-22A016CE12F1}" type="presParOf" srcId="{4E38E2A7-464A-48B4-938A-8068E5210206}" destId="{501BC8D8-E4C9-4EFF-836F-38DEF0930EA8}" srcOrd="4" destOrd="0" presId="urn:microsoft.com/office/officeart/2005/8/layout/process4"/>
    <dgm:cxn modelId="{0137B20A-D46A-47D6-9C98-9C1ACE709F33}" type="presParOf" srcId="{501BC8D8-E4C9-4EFF-836F-38DEF0930EA8}" destId="{E38A4682-B2F9-47DA-B126-3BCCEB474789}" srcOrd="0" destOrd="0" presId="urn:microsoft.com/office/officeart/2005/8/layout/process4"/>
    <dgm:cxn modelId="{1B9DA23C-E28A-48F6-B042-ECFC7E497FA7}" type="presParOf" srcId="{501BC8D8-E4C9-4EFF-836F-38DEF0930EA8}" destId="{B53898F0-A36E-4867-99E3-38BE992FA24D}" srcOrd="1" destOrd="0" presId="urn:microsoft.com/office/officeart/2005/8/layout/process4"/>
    <dgm:cxn modelId="{4265F066-47C1-45A4-AB80-DA03B63EBF02}" type="presParOf" srcId="{501BC8D8-E4C9-4EFF-836F-38DEF0930EA8}" destId="{5957BBBD-B280-48EA-9596-503E23452DD8}" srcOrd="2" destOrd="0" presId="urn:microsoft.com/office/officeart/2005/8/layout/process4"/>
    <dgm:cxn modelId="{0B48B86D-064B-45B4-8F65-E9AD5C2701C6}" type="presParOf" srcId="{5957BBBD-B280-48EA-9596-503E23452DD8}" destId="{984A3B86-7B17-4447-8051-B1AA4B75A088}" srcOrd="0" destOrd="0" presId="urn:microsoft.com/office/officeart/2005/8/layout/process4"/>
    <dgm:cxn modelId="{1815CAFE-DC6D-481E-ABE5-58A3CDBE94A0}" type="presParOf" srcId="{5957BBBD-B280-48EA-9596-503E23452DD8}" destId="{7B7C8DF0-948D-4818-9707-ED6D90EDE7F5}" srcOrd="1" destOrd="0" presId="urn:microsoft.com/office/officeart/2005/8/layout/process4"/>
    <dgm:cxn modelId="{72984748-E3B3-4757-BAC9-564393B342F9}" type="presParOf" srcId="{4E38E2A7-464A-48B4-938A-8068E5210206}" destId="{EFC3E078-3E0E-4905-A9CD-C673F767C116}" srcOrd="5" destOrd="0" presId="urn:microsoft.com/office/officeart/2005/8/layout/process4"/>
    <dgm:cxn modelId="{FF288664-2A85-4FD8-89C1-69CEBD6BA299}" type="presParOf" srcId="{4E38E2A7-464A-48B4-938A-8068E5210206}" destId="{1155E0DD-2018-44F0-B77A-5C4C7E3061E6}" srcOrd="6" destOrd="0" presId="urn:microsoft.com/office/officeart/2005/8/layout/process4"/>
    <dgm:cxn modelId="{B3E37834-9E82-4D4D-ACC2-91C82BFC5803}" type="presParOf" srcId="{1155E0DD-2018-44F0-B77A-5C4C7E3061E6}" destId="{780CAFE4-5E8C-4905-B453-8A1E2CB3F563}" srcOrd="0" destOrd="0" presId="urn:microsoft.com/office/officeart/2005/8/layout/process4"/>
    <dgm:cxn modelId="{B2065556-2FD7-4AE9-9403-483494208B16}" type="presParOf" srcId="{1155E0DD-2018-44F0-B77A-5C4C7E3061E6}" destId="{DBBDB3BD-809D-460D-A13E-F18DDCEF796E}" srcOrd="1" destOrd="0" presId="urn:microsoft.com/office/officeart/2005/8/layout/process4"/>
    <dgm:cxn modelId="{43DAA014-BF69-47E7-9984-647254DAE125}" type="presParOf" srcId="{1155E0DD-2018-44F0-B77A-5C4C7E3061E6}" destId="{AF912025-A5D6-4C28-B25B-C5364FB78861}" srcOrd="2" destOrd="0" presId="urn:microsoft.com/office/officeart/2005/8/layout/process4"/>
    <dgm:cxn modelId="{9A3CC48F-5984-4AF6-A3B8-FA7EB0647D40}" type="presParOf" srcId="{AF912025-A5D6-4C28-B25B-C5364FB78861}" destId="{4A595C7D-1DCD-4893-AE64-3D49AB3D6C93}" srcOrd="0" destOrd="0" presId="urn:microsoft.com/office/officeart/2005/8/layout/process4"/>
    <dgm:cxn modelId="{74108383-AC71-4A79-A5C5-5F3237501C25}" type="presParOf" srcId="{AF912025-A5D6-4C28-B25B-C5364FB78861}" destId="{AC0E36CF-6243-4621-8A7D-C24FB8A07051}" srcOrd="1" destOrd="0" presId="urn:microsoft.com/office/officeart/2005/8/layout/process4"/>
    <dgm:cxn modelId="{4F15650E-7E1F-40EE-8C88-080BFA32DFC8}" type="presParOf" srcId="{4E38E2A7-464A-48B4-938A-8068E5210206}" destId="{03FCDF97-698C-4F94-8EA7-6B8AE8713E31}" srcOrd="7" destOrd="0" presId="urn:microsoft.com/office/officeart/2005/8/layout/process4"/>
    <dgm:cxn modelId="{BBB5FB41-0611-4033-A9D0-8637DED53251}" type="presParOf" srcId="{4E38E2A7-464A-48B4-938A-8068E5210206}" destId="{6EC8851A-5BDC-4093-8656-3D2437EF784F}" srcOrd="8" destOrd="0" presId="urn:microsoft.com/office/officeart/2005/8/layout/process4"/>
    <dgm:cxn modelId="{8C7E6902-A973-47D7-AC61-452C5D121FC7}" type="presParOf" srcId="{6EC8851A-5BDC-4093-8656-3D2437EF784F}" destId="{68BAFB24-62D5-4108-A2A6-AE1478147E5E}" srcOrd="0" destOrd="0" presId="urn:microsoft.com/office/officeart/2005/8/layout/process4"/>
    <dgm:cxn modelId="{8328B826-CE27-4900-B4E8-753A47160ADF}" type="presParOf" srcId="{6EC8851A-5BDC-4093-8656-3D2437EF784F}" destId="{1AB704B8-08E3-41A8-BA82-D632BC71BE45}" srcOrd="1" destOrd="0" presId="urn:microsoft.com/office/officeart/2005/8/layout/process4"/>
    <dgm:cxn modelId="{4149C034-2334-45F8-8A1F-F49F6D5DCD7E}" type="presParOf" srcId="{6EC8851A-5BDC-4093-8656-3D2437EF784F}" destId="{8AE4B484-A87D-4FFA-ADBD-750CC44EE512}" srcOrd="2" destOrd="0" presId="urn:microsoft.com/office/officeart/2005/8/layout/process4"/>
    <dgm:cxn modelId="{718907FB-096A-482D-BD33-2B1F333616AC}" type="presParOf" srcId="{8AE4B484-A87D-4FFA-ADBD-750CC44EE512}" destId="{358A5F07-FEC9-4AAB-AB07-E16B660C4951}" srcOrd="0" destOrd="0" presId="urn:microsoft.com/office/officeart/2005/8/layout/process4"/>
    <dgm:cxn modelId="{71E8E4FF-1345-4C16-B285-32879468E5C9}" type="presParOf" srcId="{8AE4B484-A87D-4FFA-ADBD-750CC44EE512}" destId="{CEE6C3AF-86D8-4F26-99FD-21CA290605CE}"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21BF728A-C2CF-4C5D-9A4C-7EA57B1D61A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pPr rtl="1"/>
          <a:endParaRPr lang="he-IL"/>
        </a:p>
      </dgm:t>
    </dgm:pt>
    <dgm:pt modelId="{6E04155B-F231-47D8-9DBE-B9205C450D28}">
      <dgm:prSet phldrT="[Text]"/>
      <dgm:spPr/>
      <dgm:t>
        <a:bodyPr/>
        <a:lstStyle/>
        <a:p>
          <a:pPr rtl="1"/>
          <a:r>
            <a:rPr lang="en-US"/>
            <a:t>BercodeDecoder first translates the GeneralHeader</a:t>
          </a:r>
          <a:endParaRPr lang="he-IL"/>
        </a:p>
      </dgm:t>
    </dgm:pt>
    <dgm:pt modelId="{572ECA6A-5B60-4874-84D5-13589579CCE8}" type="parTrans" cxnId="{DD15DCFE-2F9C-4BF4-8448-8CFBE36AD45A}">
      <dgm:prSet/>
      <dgm:spPr/>
      <dgm:t>
        <a:bodyPr/>
        <a:lstStyle/>
        <a:p>
          <a:pPr rtl="1"/>
          <a:endParaRPr lang="he-IL"/>
        </a:p>
      </dgm:t>
    </dgm:pt>
    <dgm:pt modelId="{332D4CF8-8D58-4742-82C9-65EF64AD750A}" type="sibTrans" cxnId="{DD15DCFE-2F9C-4BF4-8448-8CFBE36AD45A}">
      <dgm:prSet/>
      <dgm:spPr/>
      <dgm:t>
        <a:bodyPr/>
        <a:lstStyle/>
        <a:p>
          <a:pPr rtl="1"/>
          <a:endParaRPr lang="he-IL"/>
        </a:p>
      </dgm:t>
    </dgm:pt>
    <dgm:pt modelId="{84D92609-D5C6-4DD5-9562-5317C7567106}">
      <dgm:prSet phldrT="[Text]"/>
      <dgm:spPr/>
      <dgm:t>
        <a:bodyPr/>
        <a:lstStyle/>
        <a:p>
          <a:pPr rtl="1"/>
          <a:r>
            <a:rPr lang="en-US"/>
            <a:t>Accodring to the GeneralHeader it creates the appropriate Decoder</a:t>
          </a:r>
        </a:p>
        <a:p>
          <a:pPr rtl="1"/>
          <a:r>
            <a:rPr lang="en-US"/>
            <a:t>(e.g. CBarcodeParkingMapDecoder)</a:t>
          </a:r>
          <a:endParaRPr lang="he-IL"/>
        </a:p>
      </dgm:t>
    </dgm:pt>
    <dgm:pt modelId="{DDC6B726-9FC1-4906-876B-A96BA949F838}" type="parTrans" cxnId="{3E7099A9-BF7E-44EF-9062-995E6190C91D}">
      <dgm:prSet/>
      <dgm:spPr/>
      <dgm:t>
        <a:bodyPr/>
        <a:lstStyle/>
        <a:p>
          <a:pPr rtl="1"/>
          <a:endParaRPr lang="he-IL"/>
        </a:p>
      </dgm:t>
    </dgm:pt>
    <dgm:pt modelId="{3832E7A6-B3A0-404E-A5B4-9B7C69A2D4A9}" type="sibTrans" cxnId="{3E7099A9-BF7E-44EF-9062-995E6190C91D}">
      <dgm:prSet/>
      <dgm:spPr/>
      <dgm:t>
        <a:bodyPr/>
        <a:lstStyle/>
        <a:p>
          <a:pPr rtl="1"/>
          <a:endParaRPr lang="he-IL"/>
        </a:p>
      </dgm:t>
    </dgm:pt>
    <dgm:pt modelId="{14C6F305-0583-481E-BD80-63BA92EDADE4}">
      <dgm:prSet phldrT="[Text]"/>
      <dgm:spPr/>
      <dgm:t>
        <a:bodyPr/>
        <a:lstStyle/>
        <a:p>
          <a:pPr rtl="1"/>
          <a:r>
            <a:rPr lang="en-US"/>
            <a:t>It uses the created specific decoder to decode the internal header</a:t>
          </a:r>
        </a:p>
        <a:p>
          <a:pPr rtl="1"/>
          <a:r>
            <a:rPr lang="en-US"/>
            <a:t>(E.G. CParkingMapHeader)</a:t>
          </a:r>
          <a:endParaRPr lang="he-IL"/>
        </a:p>
      </dgm:t>
    </dgm:pt>
    <dgm:pt modelId="{62061062-5FB7-458E-B148-2B94EAB99A13}" type="parTrans" cxnId="{44767885-D9B1-483B-BF17-BAB7FC083DED}">
      <dgm:prSet/>
      <dgm:spPr/>
      <dgm:t>
        <a:bodyPr/>
        <a:lstStyle/>
        <a:p>
          <a:pPr rtl="1"/>
          <a:endParaRPr lang="he-IL"/>
        </a:p>
      </dgm:t>
    </dgm:pt>
    <dgm:pt modelId="{1937F40D-EE40-4A00-9BE7-BA901C152FF8}" type="sibTrans" cxnId="{44767885-D9B1-483B-BF17-BAB7FC083DED}">
      <dgm:prSet/>
      <dgm:spPr/>
      <dgm:t>
        <a:bodyPr/>
        <a:lstStyle/>
        <a:p>
          <a:pPr rtl="1"/>
          <a:endParaRPr lang="he-IL"/>
        </a:p>
      </dgm:t>
    </dgm:pt>
    <dgm:pt modelId="{332E74B3-6951-4374-A664-F4C26CAB562B}">
      <dgm:prSet phldrT="[Text]"/>
      <dgm:spPr/>
      <dgm:t>
        <a:bodyPr/>
        <a:lstStyle/>
        <a:p>
          <a:pPr rtl="1"/>
          <a:r>
            <a:rPr lang="en-US"/>
            <a:t>Afterwords the BarcodeDecoder asks the specific decoder to extract and return the item list</a:t>
          </a:r>
          <a:endParaRPr lang="he-IL"/>
        </a:p>
      </dgm:t>
    </dgm:pt>
    <dgm:pt modelId="{42B93370-3F32-4C35-A1D5-32A64C0959F0}" type="parTrans" cxnId="{8857C46A-E6CA-442C-93BA-C772DDC60D0B}">
      <dgm:prSet/>
      <dgm:spPr/>
      <dgm:t>
        <a:bodyPr/>
        <a:lstStyle/>
        <a:p>
          <a:pPr rtl="1"/>
          <a:endParaRPr lang="he-IL"/>
        </a:p>
      </dgm:t>
    </dgm:pt>
    <dgm:pt modelId="{7CAFACE7-B748-439B-9FC4-5E5FC5CDEDF0}" type="sibTrans" cxnId="{8857C46A-E6CA-442C-93BA-C772DDC60D0B}">
      <dgm:prSet/>
      <dgm:spPr/>
      <dgm:t>
        <a:bodyPr/>
        <a:lstStyle/>
        <a:p>
          <a:pPr rtl="1"/>
          <a:endParaRPr lang="he-IL"/>
        </a:p>
      </dgm:t>
    </dgm:pt>
    <dgm:pt modelId="{32297A8F-A9C8-4D61-9A51-0B50C2DAC261}" type="pres">
      <dgm:prSet presAssocID="{21BF728A-C2CF-4C5D-9A4C-7EA57B1D61A8}" presName="diagram" presStyleCnt="0">
        <dgm:presLayoutVars>
          <dgm:dir/>
          <dgm:resizeHandles val="exact"/>
        </dgm:presLayoutVars>
      </dgm:prSet>
      <dgm:spPr/>
      <dgm:t>
        <a:bodyPr/>
        <a:lstStyle/>
        <a:p>
          <a:pPr rtl="1"/>
          <a:endParaRPr lang="he-IL"/>
        </a:p>
      </dgm:t>
    </dgm:pt>
    <dgm:pt modelId="{C90EB846-89C8-444A-BAB5-B550F2FF1DCB}" type="pres">
      <dgm:prSet presAssocID="{6E04155B-F231-47D8-9DBE-B9205C450D28}" presName="node" presStyleLbl="node1" presStyleIdx="0" presStyleCnt="4">
        <dgm:presLayoutVars>
          <dgm:bulletEnabled val="1"/>
        </dgm:presLayoutVars>
      </dgm:prSet>
      <dgm:spPr/>
      <dgm:t>
        <a:bodyPr/>
        <a:lstStyle/>
        <a:p>
          <a:pPr rtl="1"/>
          <a:endParaRPr lang="he-IL"/>
        </a:p>
      </dgm:t>
    </dgm:pt>
    <dgm:pt modelId="{CDCA062F-F00E-4C3D-98B7-3B1916AFD678}" type="pres">
      <dgm:prSet presAssocID="{332D4CF8-8D58-4742-82C9-65EF64AD750A}" presName="sibTrans" presStyleLbl="sibTrans2D1" presStyleIdx="0" presStyleCnt="3"/>
      <dgm:spPr/>
      <dgm:t>
        <a:bodyPr/>
        <a:lstStyle/>
        <a:p>
          <a:pPr rtl="1"/>
          <a:endParaRPr lang="he-IL"/>
        </a:p>
      </dgm:t>
    </dgm:pt>
    <dgm:pt modelId="{09B4BD6A-AA1A-4422-A1AE-E55EF1B0E353}" type="pres">
      <dgm:prSet presAssocID="{332D4CF8-8D58-4742-82C9-65EF64AD750A}" presName="connectorText" presStyleLbl="sibTrans2D1" presStyleIdx="0" presStyleCnt="3"/>
      <dgm:spPr/>
      <dgm:t>
        <a:bodyPr/>
        <a:lstStyle/>
        <a:p>
          <a:pPr rtl="1"/>
          <a:endParaRPr lang="he-IL"/>
        </a:p>
      </dgm:t>
    </dgm:pt>
    <dgm:pt modelId="{8E2B3FA4-AAEF-4722-8137-045E5022C036}" type="pres">
      <dgm:prSet presAssocID="{84D92609-D5C6-4DD5-9562-5317C7567106}" presName="node" presStyleLbl="node1" presStyleIdx="1" presStyleCnt="4">
        <dgm:presLayoutVars>
          <dgm:bulletEnabled val="1"/>
        </dgm:presLayoutVars>
      </dgm:prSet>
      <dgm:spPr/>
      <dgm:t>
        <a:bodyPr/>
        <a:lstStyle/>
        <a:p>
          <a:pPr rtl="1"/>
          <a:endParaRPr lang="he-IL"/>
        </a:p>
      </dgm:t>
    </dgm:pt>
    <dgm:pt modelId="{83C2EC4A-D06A-40D0-BCF6-F54EC6581F25}" type="pres">
      <dgm:prSet presAssocID="{3832E7A6-B3A0-404E-A5B4-9B7C69A2D4A9}" presName="sibTrans" presStyleLbl="sibTrans2D1" presStyleIdx="1" presStyleCnt="3"/>
      <dgm:spPr/>
      <dgm:t>
        <a:bodyPr/>
        <a:lstStyle/>
        <a:p>
          <a:pPr rtl="1"/>
          <a:endParaRPr lang="he-IL"/>
        </a:p>
      </dgm:t>
    </dgm:pt>
    <dgm:pt modelId="{9DB3D344-9CEC-4392-AD1E-C54FD6BE108C}" type="pres">
      <dgm:prSet presAssocID="{3832E7A6-B3A0-404E-A5B4-9B7C69A2D4A9}" presName="connectorText" presStyleLbl="sibTrans2D1" presStyleIdx="1" presStyleCnt="3"/>
      <dgm:spPr/>
      <dgm:t>
        <a:bodyPr/>
        <a:lstStyle/>
        <a:p>
          <a:pPr rtl="1"/>
          <a:endParaRPr lang="he-IL"/>
        </a:p>
      </dgm:t>
    </dgm:pt>
    <dgm:pt modelId="{FA13B86E-B1D4-4628-BC17-84E15653360E}" type="pres">
      <dgm:prSet presAssocID="{14C6F305-0583-481E-BD80-63BA92EDADE4}" presName="node" presStyleLbl="node1" presStyleIdx="2" presStyleCnt="4">
        <dgm:presLayoutVars>
          <dgm:bulletEnabled val="1"/>
        </dgm:presLayoutVars>
      </dgm:prSet>
      <dgm:spPr/>
      <dgm:t>
        <a:bodyPr/>
        <a:lstStyle/>
        <a:p>
          <a:pPr rtl="1"/>
          <a:endParaRPr lang="he-IL"/>
        </a:p>
      </dgm:t>
    </dgm:pt>
    <dgm:pt modelId="{B8CEF09D-55C3-4899-86A3-6837AAA10CB5}" type="pres">
      <dgm:prSet presAssocID="{1937F40D-EE40-4A00-9BE7-BA901C152FF8}" presName="sibTrans" presStyleLbl="sibTrans2D1" presStyleIdx="2" presStyleCnt="3"/>
      <dgm:spPr/>
      <dgm:t>
        <a:bodyPr/>
        <a:lstStyle/>
        <a:p>
          <a:pPr rtl="1"/>
          <a:endParaRPr lang="he-IL"/>
        </a:p>
      </dgm:t>
    </dgm:pt>
    <dgm:pt modelId="{C86F26D5-B6CE-4166-ADDB-14F6D884F4A8}" type="pres">
      <dgm:prSet presAssocID="{1937F40D-EE40-4A00-9BE7-BA901C152FF8}" presName="connectorText" presStyleLbl="sibTrans2D1" presStyleIdx="2" presStyleCnt="3"/>
      <dgm:spPr/>
      <dgm:t>
        <a:bodyPr/>
        <a:lstStyle/>
        <a:p>
          <a:pPr rtl="1"/>
          <a:endParaRPr lang="he-IL"/>
        </a:p>
      </dgm:t>
    </dgm:pt>
    <dgm:pt modelId="{E0B092A9-923F-4AA3-A02F-C3D02B509170}" type="pres">
      <dgm:prSet presAssocID="{332E74B3-6951-4374-A664-F4C26CAB562B}" presName="node" presStyleLbl="node1" presStyleIdx="3" presStyleCnt="4">
        <dgm:presLayoutVars>
          <dgm:bulletEnabled val="1"/>
        </dgm:presLayoutVars>
      </dgm:prSet>
      <dgm:spPr/>
      <dgm:t>
        <a:bodyPr/>
        <a:lstStyle/>
        <a:p>
          <a:pPr rtl="1"/>
          <a:endParaRPr lang="he-IL"/>
        </a:p>
      </dgm:t>
    </dgm:pt>
  </dgm:ptLst>
  <dgm:cxnLst>
    <dgm:cxn modelId="{B068CB1F-12B5-4A41-86BE-8E79CF0FA59D}" type="presOf" srcId="{6E04155B-F231-47D8-9DBE-B9205C450D28}" destId="{C90EB846-89C8-444A-BAB5-B550F2FF1DCB}" srcOrd="0" destOrd="0" presId="urn:microsoft.com/office/officeart/2005/8/layout/process5"/>
    <dgm:cxn modelId="{B05E2C62-0F89-4ADF-8426-FA53F430B4F0}" type="presOf" srcId="{3832E7A6-B3A0-404E-A5B4-9B7C69A2D4A9}" destId="{9DB3D344-9CEC-4392-AD1E-C54FD6BE108C}" srcOrd="1" destOrd="0" presId="urn:microsoft.com/office/officeart/2005/8/layout/process5"/>
    <dgm:cxn modelId="{DD15DCFE-2F9C-4BF4-8448-8CFBE36AD45A}" srcId="{21BF728A-C2CF-4C5D-9A4C-7EA57B1D61A8}" destId="{6E04155B-F231-47D8-9DBE-B9205C450D28}" srcOrd="0" destOrd="0" parTransId="{572ECA6A-5B60-4874-84D5-13589579CCE8}" sibTransId="{332D4CF8-8D58-4742-82C9-65EF64AD750A}"/>
    <dgm:cxn modelId="{44767885-D9B1-483B-BF17-BAB7FC083DED}" srcId="{21BF728A-C2CF-4C5D-9A4C-7EA57B1D61A8}" destId="{14C6F305-0583-481E-BD80-63BA92EDADE4}" srcOrd="2" destOrd="0" parTransId="{62061062-5FB7-458E-B148-2B94EAB99A13}" sibTransId="{1937F40D-EE40-4A00-9BE7-BA901C152FF8}"/>
    <dgm:cxn modelId="{FB53876C-70EB-4B50-921E-876CB78C613D}" type="presOf" srcId="{1937F40D-EE40-4A00-9BE7-BA901C152FF8}" destId="{C86F26D5-B6CE-4166-ADDB-14F6D884F4A8}" srcOrd="1" destOrd="0" presId="urn:microsoft.com/office/officeart/2005/8/layout/process5"/>
    <dgm:cxn modelId="{D6C90E9B-F9CC-44A8-A895-237B07893D26}" type="presOf" srcId="{3832E7A6-B3A0-404E-A5B4-9B7C69A2D4A9}" destId="{83C2EC4A-D06A-40D0-BCF6-F54EC6581F25}" srcOrd="0" destOrd="0" presId="urn:microsoft.com/office/officeart/2005/8/layout/process5"/>
    <dgm:cxn modelId="{4D041EDD-FDCB-4B53-9A03-994112AC89B0}" type="presOf" srcId="{21BF728A-C2CF-4C5D-9A4C-7EA57B1D61A8}" destId="{32297A8F-A9C8-4D61-9A51-0B50C2DAC261}" srcOrd="0" destOrd="0" presId="urn:microsoft.com/office/officeart/2005/8/layout/process5"/>
    <dgm:cxn modelId="{8993DFBA-3BD7-45A0-B9F8-1088B11C3FA4}" type="presOf" srcId="{1937F40D-EE40-4A00-9BE7-BA901C152FF8}" destId="{B8CEF09D-55C3-4899-86A3-6837AAA10CB5}" srcOrd="0" destOrd="0" presId="urn:microsoft.com/office/officeart/2005/8/layout/process5"/>
    <dgm:cxn modelId="{AA3176D9-1CC6-469B-B5DB-C544701986E6}" type="presOf" srcId="{84D92609-D5C6-4DD5-9562-5317C7567106}" destId="{8E2B3FA4-AAEF-4722-8137-045E5022C036}" srcOrd="0" destOrd="0" presId="urn:microsoft.com/office/officeart/2005/8/layout/process5"/>
    <dgm:cxn modelId="{8EE284A6-3A72-4D43-A4CA-B54D0D5C7A33}" type="presOf" srcId="{332E74B3-6951-4374-A664-F4C26CAB562B}" destId="{E0B092A9-923F-4AA3-A02F-C3D02B509170}" srcOrd="0" destOrd="0" presId="urn:microsoft.com/office/officeart/2005/8/layout/process5"/>
    <dgm:cxn modelId="{4738630A-9B53-451D-8548-012778FE8E8E}" type="presOf" srcId="{332D4CF8-8D58-4742-82C9-65EF64AD750A}" destId="{CDCA062F-F00E-4C3D-98B7-3B1916AFD678}" srcOrd="0" destOrd="0" presId="urn:microsoft.com/office/officeart/2005/8/layout/process5"/>
    <dgm:cxn modelId="{24F22193-D25C-4883-ACB2-ECE143E84406}" type="presOf" srcId="{332D4CF8-8D58-4742-82C9-65EF64AD750A}" destId="{09B4BD6A-AA1A-4422-A1AE-E55EF1B0E353}" srcOrd="1" destOrd="0" presId="urn:microsoft.com/office/officeart/2005/8/layout/process5"/>
    <dgm:cxn modelId="{7547BB77-9F6C-4B94-B7CE-05BEB9AEF58A}" type="presOf" srcId="{14C6F305-0583-481E-BD80-63BA92EDADE4}" destId="{FA13B86E-B1D4-4628-BC17-84E15653360E}" srcOrd="0" destOrd="0" presId="urn:microsoft.com/office/officeart/2005/8/layout/process5"/>
    <dgm:cxn modelId="{8857C46A-E6CA-442C-93BA-C772DDC60D0B}" srcId="{21BF728A-C2CF-4C5D-9A4C-7EA57B1D61A8}" destId="{332E74B3-6951-4374-A664-F4C26CAB562B}" srcOrd="3" destOrd="0" parTransId="{42B93370-3F32-4C35-A1D5-32A64C0959F0}" sibTransId="{7CAFACE7-B748-439B-9FC4-5E5FC5CDEDF0}"/>
    <dgm:cxn modelId="{3E7099A9-BF7E-44EF-9062-995E6190C91D}" srcId="{21BF728A-C2CF-4C5D-9A4C-7EA57B1D61A8}" destId="{84D92609-D5C6-4DD5-9562-5317C7567106}" srcOrd="1" destOrd="0" parTransId="{DDC6B726-9FC1-4906-876B-A96BA949F838}" sibTransId="{3832E7A6-B3A0-404E-A5B4-9B7C69A2D4A9}"/>
    <dgm:cxn modelId="{88B2E23C-4C5D-4D51-9C84-1F8B44A70C1C}" type="presParOf" srcId="{32297A8F-A9C8-4D61-9A51-0B50C2DAC261}" destId="{C90EB846-89C8-444A-BAB5-B550F2FF1DCB}" srcOrd="0" destOrd="0" presId="urn:microsoft.com/office/officeart/2005/8/layout/process5"/>
    <dgm:cxn modelId="{586AF064-74B3-45E8-9EF5-6BAB957A4B6B}" type="presParOf" srcId="{32297A8F-A9C8-4D61-9A51-0B50C2DAC261}" destId="{CDCA062F-F00E-4C3D-98B7-3B1916AFD678}" srcOrd="1" destOrd="0" presId="urn:microsoft.com/office/officeart/2005/8/layout/process5"/>
    <dgm:cxn modelId="{43757863-3C4D-4F7F-B412-DCDA847DA8E4}" type="presParOf" srcId="{CDCA062F-F00E-4C3D-98B7-3B1916AFD678}" destId="{09B4BD6A-AA1A-4422-A1AE-E55EF1B0E353}" srcOrd="0" destOrd="0" presId="urn:microsoft.com/office/officeart/2005/8/layout/process5"/>
    <dgm:cxn modelId="{8518C9B2-C1A9-4E4E-8362-5F3723671CAB}" type="presParOf" srcId="{32297A8F-A9C8-4D61-9A51-0B50C2DAC261}" destId="{8E2B3FA4-AAEF-4722-8137-045E5022C036}" srcOrd="2" destOrd="0" presId="urn:microsoft.com/office/officeart/2005/8/layout/process5"/>
    <dgm:cxn modelId="{64CF7660-E2A4-4572-A7F9-523E8FEAF360}" type="presParOf" srcId="{32297A8F-A9C8-4D61-9A51-0B50C2DAC261}" destId="{83C2EC4A-D06A-40D0-BCF6-F54EC6581F25}" srcOrd="3" destOrd="0" presId="urn:microsoft.com/office/officeart/2005/8/layout/process5"/>
    <dgm:cxn modelId="{D444FAFC-5D55-46EF-A2E0-67C5254A99F0}" type="presParOf" srcId="{83C2EC4A-D06A-40D0-BCF6-F54EC6581F25}" destId="{9DB3D344-9CEC-4392-AD1E-C54FD6BE108C}" srcOrd="0" destOrd="0" presId="urn:microsoft.com/office/officeart/2005/8/layout/process5"/>
    <dgm:cxn modelId="{9E038D28-D88D-48A6-AC78-0DA68C6D0573}" type="presParOf" srcId="{32297A8F-A9C8-4D61-9A51-0B50C2DAC261}" destId="{FA13B86E-B1D4-4628-BC17-84E15653360E}" srcOrd="4" destOrd="0" presId="urn:microsoft.com/office/officeart/2005/8/layout/process5"/>
    <dgm:cxn modelId="{F06079BD-0562-4C9F-8810-EAF2DC903010}" type="presParOf" srcId="{32297A8F-A9C8-4D61-9A51-0B50C2DAC261}" destId="{B8CEF09D-55C3-4899-86A3-6837AAA10CB5}" srcOrd="5" destOrd="0" presId="urn:microsoft.com/office/officeart/2005/8/layout/process5"/>
    <dgm:cxn modelId="{2067DD8B-4C25-4AA1-867A-804A2A341F8E}" type="presParOf" srcId="{B8CEF09D-55C3-4899-86A3-6837AAA10CB5}" destId="{C86F26D5-B6CE-4166-ADDB-14F6D884F4A8}" srcOrd="0" destOrd="0" presId="urn:microsoft.com/office/officeart/2005/8/layout/process5"/>
    <dgm:cxn modelId="{3B452785-83A1-4C77-A1C1-A0ED1C0A43DE}" type="presParOf" srcId="{32297A8F-A9C8-4D61-9A51-0B50C2DAC261}" destId="{E0B092A9-923F-4AA3-A02F-C3D02B509170}" srcOrd="6" destOrd="0" presId="urn:microsoft.com/office/officeart/2005/8/layout/process5"/>
  </dgm:cxnLst>
  <dgm:bg/>
  <dgm:whole/>
</dgm:dataModel>
</file>

<file path=word/diagrams/data5.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IItem</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CItemStructure</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CComplexItem</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09CD0421-8701-4F76-A582-71A9F6F50D5A}">
      <dgm:prSet phldrT="[Text]"/>
      <dgm:spPr/>
      <dgm:t>
        <a:bodyPr/>
        <a:lstStyle/>
        <a:p>
          <a:pPr algn="ctr" rtl="1"/>
          <a:r>
            <a:rPr lang="en-US"/>
            <a:t>Extended</a:t>
          </a:r>
          <a:endParaRPr lang="he-IL"/>
        </a:p>
      </dgm:t>
    </dgm:pt>
    <dgm:pt modelId="{29769D4C-DC6E-4D5B-BE37-B97EF7BD62BB}" type="parTrans" cxnId="{B32066C6-8BCD-4B4B-814A-9641DCCC5131}">
      <dgm:prSet/>
      <dgm:spPr/>
      <dgm:t>
        <a:bodyPr/>
        <a:lstStyle/>
        <a:p>
          <a:pPr algn="ctr" rtl="1"/>
          <a:endParaRPr lang="he-IL"/>
        </a:p>
      </dgm:t>
    </dgm:pt>
    <dgm:pt modelId="{18629E61-87B7-455B-9D93-203A6D5D5242}" type="sibTrans" cxnId="{B32066C6-8BCD-4B4B-814A-9641DCCC5131}">
      <dgm:prSet/>
      <dgm:spPr/>
      <dgm:t>
        <a:bodyPr/>
        <a:lstStyle/>
        <a:p>
          <a:pPr algn="ctr" rtl="1"/>
          <a:endParaRPr lang="he-IL"/>
        </a:p>
      </dgm:t>
    </dgm:pt>
    <dgm:pt modelId="{ACE7BAF2-5E46-4F92-8489-4B41377812A3}">
      <dgm:prSet phldrT="[Text]"/>
      <dgm:spPr/>
      <dgm:t>
        <a:bodyPr/>
        <a:lstStyle/>
        <a:p>
          <a:pPr algn="ctr" rtl="1"/>
          <a:r>
            <a:rPr lang="en-US"/>
            <a:t>CBasicItem</a:t>
          </a:r>
          <a:endParaRPr lang="he-IL"/>
        </a:p>
      </dgm:t>
    </dgm:pt>
    <dgm:pt modelId="{E6C8A2BD-FD91-4583-8364-E38B9DB6D158}" type="parTrans" cxnId="{45F6DE28-9291-45EB-AD1E-35518CF818C7}">
      <dgm:prSet/>
      <dgm:spPr/>
      <dgm:t>
        <a:bodyPr/>
        <a:lstStyle/>
        <a:p>
          <a:pPr algn="ctr" rtl="1"/>
          <a:endParaRPr lang="he-IL"/>
        </a:p>
      </dgm:t>
    </dgm:pt>
    <dgm:pt modelId="{C2613E40-BC15-4729-B79C-FFD443E2E924}" type="sibTrans" cxnId="{45F6DE28-9291-45EB-AD1E-35518CF818C7}">
      <dgm:prSet/>
      <dgm:spPr/>
      <dgm:t>
        <a:bodyPr/>
        <a:lstStyle/>
        <a:p>
          <a:pPr algn="ctr" rtl="1"/>
          <a:endParaRPr lang="he-IL"/>
        </a:p>
      </dgm:t>
    </dgm:pt>
    <dgm:pt modelId="{53C36061-9EB3-4D24-BE66-10BEAF240AE3}">
      <dgm:prSet/>
      <dgm:spPr/>
      <dgm:t>
        <a:bodyPr/>
        <a:lstStyle/>
        <a:p>
          <a:pPr algn="ctr" rtl="1"/>
          <a:r>
            <a:rPr lang="en-US"/>
            <a:t>CPositionItem</a:t>
          </a:r>
          <a:endParaRPr lang="he-IL"/>
        </a:p>
      </dgm:t>
    </dgm:pt>
    <dgm:pt modelId="{065AC716-24D7-46B1-A9BA-2E3F5099E6EA}" type="parTrans" cxnId="{8D28980F-6D8F-46C1-8877-6D07B2705C28}">
      <dgm:prSet/>
      <dgm:spPr/>
      <dgm:t>
        <a:bodyPr/>
        <a:lstStyle/>
        <a:p>
          <a:pPr algn="ctr" rtl="1"/>
          <a:endParaRPr lang="he-IL"/>
        </a:p>
      </dgm:t>
    </dgm:pt>
    <dgm:pt modelId="{D537BF28-EC27-49D5-9DCE-992F674AABEC}" type="sibTrans" cxnId="{8D28980F-6D8F-46C1-8877-6D07B2705C28}">
      <dgm:prSet/>
      <dgm:spPr/>
      <dgm:t>
        <a:bodyPr/>
        <a:lstStyle/>
        <a:p>
          <a:pPr algn="ctr" rtl="1"/>
          <a:endParaRPr lang="he-IL"/>
        </a:p>
      </dgm:t>
    </dgm:pt>
    <dgm:pt modelId="{607960B3-A8D0-4299-9099-23C6EB0B9E6F}">
      <dgm:prSet/>
      <dgm:spPr/>
      <dgm:t>
        <a:bodyPr/>
        <a:lstStyle/>
        <a:p>
          <a:pPr algn="ctr" rtl="1"/>
          <a:r>
            <a:rPr lang="en-US"/>
            <a:t>CPavementItem</a:t>
          </a:r>
          <a:endParaRPr lang="he-IL"/>
        </a:p>
      </dgm:t>
    </dgm:pt>
    <dgm:pt modelId="{5E5FC6C4-52DB-4D04-81A0-EAAFAB518733}" type="parTrans" cxnId="{1BB2CC3F-0951-49B8-8FDE-232FC0E7604E}">
      <dgm:prSet/>
      <dgm:spPr/>
      <dgm:t>
        <a:bodyPr/>
        <a:lstStyle/>
        <a:p>
          <a:pPr algn="ctr" rtl="1"/>
          <a:endParaRPr lang="he-IL"/>
        </a:p>
      </dgm:t>
    </dgm:pt>
    <dgm:pt modelId="{02F65D9E-125C-4E75-915D-801037633BB4}" type="sibTrans" cxnId="{1BB2CC3F-0951-49B8-8FDE-232FC0E7604E}">
      <dgm:prSet/>
      <dgm:spPr/>
      <dgm:t>
        <a:bodyPr/>
        <a:lstStyle/>
        <a:p>
          <a:pPr algn="ctr" rtl="1"/>
          <a:endParaRPr lang="he-IL"/>
        </a:p>
      </dgm:t>
    </dgm:pt>
    <dgm:pt modelId="{CBB982BD-53FE-4111-8000-58B0FB8A87AC}">
      <dgm:prSet/>
      <dgm:spPr/>
      <dgm:t>
        <a:bodyPr/>
        <a:lstStyle/>
        <a:p>
          <a:pPr algn="ctr" rtl="1"/>
          <a:r>
            <a:rPr lang="en-US"/>
            <a:t>CParkingItem</a:t>
          </a:r>
          <a:endParaRPr lang="he-IL"/>
        </a:p>
      </dgm:t>
    </dgm:pt>
    <dgm:pt modelId="{EA0355FC-2787-4201-B73B-26A5DB0A796C}" type="parTrans" cxnId="{EBCBE312-8B11-4488-997C-96F320E176BC}">
      <dgm:prSet/>
      <dgm:spPr/>
      <dgm:t>
        <a:bodyPr/>
        <a:lstStyle/>
        <a:p>
          <a:pPr algn="ctr" rtl="1"/>
          <a:endParaRPr lang="he-IL"/>
        </a:p>
      </dgm:t>
    </dgm:pt>
    <dgm:pt modelId="{93CE6935-748A-4325-8881-F1BBAE0F43CD}" type="sibTrans" cxnId="{EBCBE312-8B11-4488-997C-96F320E176BC}">
      <dgm:prSet/>
      <dgm:spPr/>
      <dgm:t>
        <a:bodyPr/>
        <a:lstStyle/>
        <a:p>
          <a:pPr algn="ctr" rtl="1"/>
          <a:endParaRPr lang="he-IL"/>
        </a:p>
      </dgm:t>
    </dgm:pt>
    <dgm:pt modelId="{53A806B8-4514-4379-99BA-A7DBD2A9153B}">
      <dgm:prSet/>
      <dgm:spPr/>
      <dgm:t>
        <a:bodyPr/>
        <a:lstStyle/>
        <a:p>
          <a:pPr algn="ctr" rtl="1"/>
          <a:r>
            <a:rPr lang="en-US"/>
            <a:t>Absolute Jump</a:t>
          </a:r>
          <a:endParaRPr lang="he-IL"/>
        </a:p>
      </dgm:t>
    </dgm:pt>
    <dgm:pt modelId="{3D4CB59C-A6DE-4BC3-996F-F9478DAD19C8}" type="parTrans" cxnId="{0EFA22E1-E9DE-4B03-A879-73937E7D6926}">
      <dgm:prSet/>
      <dgm:spPr/>
      <dgm:t>
        <a:bodyPr/>
        <a:lstStyle/>
        <a:p>
          <a:pPr algn="ctr" rtl="1"/>
          <a:endParaRPr lang="he-IL"/>
        </a:p>
      </dgm:t>
    </dgm:pt>
    <dgm:pt modelId="{995D339E-16FA-461F-96E7-2858A6D65F5B}" type="sibTrans" cxnId="{0EFA22E1-E9DE-4B03-A879-73937E7D6926}">
      <dgm:prSet/>
      <dgm:spPr/>
      <dgm:t>
        <a:bodyPr/>
        <a:lstStyle/>
        <a:p>
          <a:pPr algn="ctr" rtl="1"/>
          <a:endParaRPr lang="he-IL"/>
        </a:p>
      </dgm:t>
    </dgm:pt>
    <dgm:pt modelId="{9FFD97EB-2E2F-408A-B011-F9AEE8F14845}">
      <dgm:prSet/>
      <dgm:spPr/>
      <dgm:t>
        <a:bodyPr/>
        <a:lstStyle/>
        <a:p>
          <a:pPr algn="ctr" rtl="1"/>
          <a:r>
            <a:rPr lang="en-US"/>
            <a:t>Text</a:t>
          </a:r>
          <a:endParaRPr lang="he-IL"/>
        </a:p>
      </dgm:t>
    </dgm:pt>
    <dgm:pt modelId="{D6B41A8E-329D-4302-B786-3834D4F7B8E6}" type="parTrans" cxnId="{2C0F9714-7FBE-4070-8D77-B76C3114C2F1}">
      <dgm:prSet/>
      <dgm:spPr/>
      <dgm:t>
        <a:bodyPr/>
        <a:lstStyle/>
        <a:p>
          <a:pPr algn="ctr" rtl="1"/>
          <a:endParaRPr lang="he-IL"/>
        </a:p>
      </dgm:t>
    </dgm:pt>
    <dgm:pt modelId="{462F0F1E-D7AB-4B83-80E2-34E86854856E}" type="sibTrans" cxnId="{2C0F9714-7FBE-4070-8D77-B76C3114C2F1}">
      <dgm:prSet/>
      <dgm:spPr/>
      <dgm:t>
        <a:bodyPr/>
        <a:lstStyle/>
        <a:p>
          <a:pPr algn="ctr" rtl="1"/>
          <a:endParaRPr lang="he-IL"/>
        </a:p>
      </dgm:t>
    </dgm:pt>
    <dgm:pt modelId="{056D7D5E-569A-4371-84BB-9427B21F7112}">
      <dgm:prSet/>
      <dgm:spPr/>
      <dgm:t>
        <a:bodyPr/>
        <a:lstStyle/>
        <a:p>
          <a:pPr algn="ctr" rtl="1"/>
          <a:r>
            <a:rPr lang="en-US"/>
            <a:t>extended 8 bit </a:t>
          </a:r>
          <a:endParaRPr lang="he-IL"/>
        </a:p>
      </dgm:t>
    </dgm:pt>
    <dgm:pt modelId="{13F0E0ED-3220-4B8C-BCD9-A4975AADD8A4}" type="parTrans" cxnId="{ABCA8DC0-DC3B-495A-B1E6-8FC6E005AF27}">
      <dgm:prSet/>
      <dgm:spPr/>
      <dgm:t>
        <a:bodyPr/>
        <a:lstStyle/>
        <a:p>
          <a:pPr algn="ctr" rtl="1"/>
          <a:endParaRPr lang="he-IL"/>
        </a:p>
      </dgm:t>
    </dgm:pt>
    <dgm:pt modelId="{04F7EBBD-1A0F-4017-A043-732485532083}" type="sibTrans" cxnId="{ABCA8DC0-DC3B-495A-B1E6-8FC6E005AF27}">
      <dgm:prSet/>
      <dgm:spPr/>
      <dgm:t>
        <a:bodyPr/>
        <a:lstStyle/>
        <a:p>
          <a:pPr algn="ctr" rtl="1"/>
          <a:endParaRPr lang="he-IL"/>
        </a:p>
      </dgm:t>
    </dgm:pt>
    <dgm:pt modelId="{E236497A-A610-4B52-A1CB-3C72AABFFA41}">
      <dgm:prSet/>
      <dgm:spPr/>
      <dgm:t>
        <a:bodyPr/>
        <a:lstStyle/>
        <a:p>
          <a:pPr algn="ctr" rtl="1"/>
          <a:r>
            <a:rPr lang="en-US"/>
            <a:t>extended 12 bit </a:t>
          </a:r>
          <a:endParaRPr lang="he-IL"/>
        </a:p>
      </dgm:t>
    </dgm:pt>
    <dgm:pt modelId="{582C815A-C965-445B-A88C-2F9586A7BA34}" type="parTrans" cxnId="{684A6098-3073-44E4-BA6B-DFBC71F94AA9}">
      <dgm:prSet/>
      <dgm:spPr/>
      <dgm:t>
        <a:bodyPr/>
        <a:lstStyle/>
        <a:p>
          <a:pPr algn="ctr" rtl="1"/>
          <a:endParaRPr lang="he-IL"/>
        </a:p>
      </dgm:t>
    </dgm:pt>
    <dgm:pt modelId="{B2BC459A-97D5-4098-9A73-2542354DC7E9}" type="sibTrans" cxnId="{684A6098-3073-44E4-BA6B-DFBC71F94AA9}">
      <dgm:prSet/>
      <dgm:spPr/>
      <dgm:t>
        <a:bodyPr/>
        <a:lstStyle/>
        <a:p>
          <a:pPr algn="ctr" rtl="1"/>
          <a:endParaRPr lang="he-IL"/>
        </a:p>
      </dgm:t>
    </dgm:pt>
    <dgm:pt modelId="{3103BD24-352F-4885-9A94-041BED7EDDD9}">
      <dgm:prSet/>
      <dgm:spPr/>
      <dgm:t>
        <a:bodyPr/>
        <a:lstStyle/>
        <a:p>
          <a:pPr algn="ctr" rtl="1"/>
          <a:r>
            <a:rPr lang="en-US"/>
            <a:t>extended 16 bit </a:t>
          </a:r>
          <a:endParaRPr lang="he-IL"/>
        </a:p>
      </dgm:t>
    </dgm:pt>
    <dgm:pt modelId="{382120C1-CE1E-4AB5-94E4-FFF8B054BFB7}" type="parTrans" cxnId="{1271DDD9-DB92-4B2B-BB78-866F1209DFB3}">
      <dgm:prSet/>
      <dgm:spPr/>
      <dgm:t>
        <a:bodyPr/>
        <a:lstStyle/>
        <a:p>
          <a:pPr algn="ctr" rtl="1"/>
          <a:endParaRPr lang="he-IL"/>
        </a:p>
      </dgm:t>
    </dgm:pt>
    <dgm:pt modelId="{335B9422-43AC-4482-844E-6A82C1ECEE05}" type="sibTrans" cxnId="{1271DDD9-DB92-4B2B-BB78-866F1209DFB3}">
      <dgm:prSet/>
      <dgm:spPr/>
      <dgm:t>
        <a:bodyPr/>
        <a:lstStyle/>
        <a:p>
          <a:pPr algn="ctr" rtl="1"/>
          <a:endParaRPr lang="he-IL"/>
        </a:p>
      </dgm:t>
    </dgm:pt>
    <dgm:pt modelId="{59E727CA-72CD-4C86-B8ED-5EEABD596AAD}">
      <dgm:prSet/>
      <dgm:spPr/>
      <dgm:t>
        <a:bodyPr/>
        <a:lstStyle/>
        <a:p>
          <a:pPr algn="ctr" rtl="1"/>
          <a:r>
            <a:rPr lang="en-US"/>
            <a:t>extended 32 bit </a:t>
          </a:r>
          <a:endParaRPr lang="he-IL"/>
        </a:p>
      </dgm:t>
    </dgm:pt>
    <dgm:pt modelId="{AEA1D416-7526-4D48-8B79-661F47229F88}" type="parTrans" cxnId="{F442F9F3-18AC-4671-A6D5-65D7F2C581DA}">
      <dgm:prSet/>
      <dgm:spPr/>
      <dgm:t>
        <a:bodyPr/>
        <a:lstStyle/>
        <a:p>
          <a:pPr algn="ctr" rtl="1"/>
          <a:endParaRPr lang="he-IL"/>
        </a:p>
      </dgm:t>
    </dgm:pt>
    <dgm:pt modelId="{BF9BA18E-9870-4497-9BA6-6E700D60B48F}" type="sibTrans" cxnId="{F442F9F3-18AC-4671-A6D5-65D7F2C581DA}">
      <dgm:prSet/>
      <dgm:spPr/>
      <dgm:t>
        <a:bodyPr/>
        <a:lstStyle/>
        <a:p>
          <a:pPr algn="ctr" rtl="1"/>
          <a:endParaRPr lang="he-IL"/>
        </a:p>
      </dgm:t>
    </dgm:pt>
    <dgm:pt modelId="{A67993F1-491F-43BD-8FFB-49F7B1B8B955}">
      <dgm:prSet/>
      <dgm:spPr/>
      <dgm:t>
        <a:bodyPr/>
        <a:lstStyle/>
        <a:p>
          <a:pPr rtl="1"/>
          <a:r>
            <a:rPr lang="en-US"/>
            <a:t>Signed Jump</a:t>
          </a:r>
        </a:p>
      </dgm:t>
    </dgm:pt>
    <dgm:pt modelId="{C3F4B2C3-9CC0-4D0D-8897-FBC95A4E0A37}" type="parTrans" cxnId="{0AA48C04-C302-4076-BC9F-DFBA34FA7B9F}">
      <dgm:prSet/>
      <dgm:spPr/>
    </dgm:pt>
    <dgm:pt modelId="{BAA2DE39-F204-4044-94C9-A5093DBF417D}" type="sibTrans" cxnId="{0AA48C04-C302-4076-BC9F-DFBA34FA7B9F}">
      <dgm:prSet/>
      <dgm:spPr/>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7"/>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7"/>
      <dgm:spPr/>
    </dgm:pt>
    <dgm:pt modelId="{90FB2133-5059-448E-8047-AC24D25C3B61}" type="pres">
      <dgm:prSet presAssocID="{57EBE25F-7BE5-437D-A682-67B4F1677AE6}" presName="text2" presStyleLbl="fgAcc2" presStyleIdx="0" presStyleCnt="7">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7"/>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7"/>
      <dgm:spPr/>
    </dgm:pt>
    <dgm:pt modelId="{67ADBE26-771E-4A6B-9023-BCC7109F4090}" type="pres">
      <dgm:prSet presAssocID="{19B3C7D1-C4DA-425E-9980-82471566DCDF}" presName="text2" presStyleLbl="fgAcc2" presStyleIdx="1" presStyleCnt="7">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 modelId="{510DC88C-166F-4692-B749-5BB9958EDD8D}" type="pres">
      <dgm:prSet presAssocID="{29769D4C-DC6E-4D5B-BE37-B97EF7BD62BB}" presName="Name10" presStyleLbl="parChTrans1D2" presStyleIdx="2" presStyleCnt="7"/>
      <dgm:spPr/>
      <dgm:t>
        <a:bodyPr/>
        <a:lstStyle/>
        <a:p>
          <a:pPr rtl="1"/>
          <a:endParaRPr lang="he-IL"/>
        </a:p>
      </dgm:t>
    </dgm:pt>
    <dgm:pt modelId="{68154126-A644-4CDB-A513-2C98E4CE436B}" type="pres">
      <dgm:prSet presAssocID="{09CD0421-8701-4F76-A582-71A9F6F50D5A}" presName="hierRoot2" presStyleCnt="0"/>
      <dgm:spPr/>
    </dgm:pt>
    <dgm:pt modelId="{F32B0A1E-D1EA-4BE7-BE0F-3DCF8F4F1EBC}" type="pres">
      <dgm:prSet presAssocID="{09CD0421-8701-4F76-A582-71A9F6F50D5A}" presName="composite2" presStyleCnt="0"/>
      <dgm:spPr/>
    </dgm:pt>
    <dgm:pt modelId="{F5E69A91-86CF-41F5-BB25-5BA27FEBED64}" type="pres">
      <dgm:prSet presAssocID="{09CD0421-8701-4F76-A582-71A9F6F50D5A}" presName="background2" presStyleLbl="node2" presStyleIdx="2" presStyleCnt="7"/>
      <dgm:spPr/>
    </dgm:pt>
    <dgm:pt modelId="{10EFA6DE-157A-411F-9EB7-C5B48941DFA5}" type="pres">
      <dgm:prSet presAssocID="{09CD0421-8701-4F76-A582-71A9F6F50D5A}" presName="text2" presStyleLbl="fgAcc2" presStyleIdx="2" presStyleCnt="7">
        <dgm:presLayoutVars>
          <dgm:chPref val="3"/>
        </dgm:presLayoutVars>
      </dgm:prSet>
      <dgm:spPr/>
      <dgm:t>
        <a:bodyPr/>
        <a:lstStyle/>
        <a:p>
          <a:pPr rtl="1"/>
          <a:endParaRPr lang="he-IL"/>
        </a:p>
      </dgm:t>
    </dgm:pt>
    <dgm:pt modelId="{A88EB797-FDF2-47A3-942A-91C8E33A53FC}" type="pres">
      <dgm:prSet presAssocID="{09CD0421-8701-4F76-A582-71A9F6F50D5A}" presName="hierChild3" presStyleCnt="0"/>
      <dgm:spPr/>
    </dgm:pt>
    <dgm:pt modelId="{765387A3-5168-4D87-B0BC-A8E02E73F195}" type="pres">
      <dgm:prSet presAssocID="{C3F4B2C3-9CC0-4D0D-8897-FBC95A4E0A37}" presName="Name17" presStyleLbl="parChTrans1D3" presStyleIdx="0" presStyleCnt="7"/>
      <dgm:spPr/>
    </dgm:pt>
    <dgm:pt modelId="{8BDE51EF-80DA-44E3-9764-A7986C1D5342}" type="pres">
      <dgm:prSet presAssocID="{A67993F1-491F-43BD-8FFB-49F7B1B8B955}" presName="hierRoot3" presStyleCnt="0"/>
      <dgm:spPr/>
    </dgm:pt>
    <dgm:pt modelId="{A385DAD6-F41F-4A73-9F17-9678CCE8E94D}" type="pres">
      <dgm:prSet presAssocID="{A67993F1-491F-43BD-8FFB-49F7B1B8B955}" presName="composite3" presStyleCnt="0"/>
      <dgm:spPr/>
    </dgm:pt>
    <dgm:pt modelId="{373CEA74-9D52-4F1E-A79E-6FBC1B0218C5}" type="pres">
      <dgm:prSet presAssocID="{A67993F1-491F-43BD-8FFB-49F7B1B8B955}" presName="background3" presStyleLbl="node3" presStyleIdx="0" presStyleCnt="7"/>
      <dgm:spPr/>
    </dgm:pt>
    <dgm:pt modelId="{EAB318C8-9FA1-44CD-8A93-B38EE665B5BE}" type="pres">
      <dgm:prSet presAssocID="{A67993F1-491F-43BD-8FFB-49F7B1B8B955}" presName="text3" presStyleLbl="fgAcc3" presStyleIdx="0" presStyleCnt="7">
        <dgm:presLayoutVars>
          <dgm:chPref val="3"/>
        </dgm:presLayoutVars>
      </dgm:prSet>
      <dgm:spPr/>
      <dgm:t>
        <a:bodyPr/>
        <a:lstStyle/>
        <a:p>
          <a:pPr rtl="1"/>
          <a:endParaRPr lang="he-IL"/>
        </a:p>
      </dgm:t>
    </dgm:pt>
    <dgm:pt modelId="{EC3784C4-1833-4B9C-971E-93C8E813C853}" type="pres">
      <dgm:prSet presAssocID="{A67993F1-491F-43BD-8FFB-49F7B1B8B955}" presName="hierChild4" presStyleCnt="0"/>
      <dgm:spPr/>
    </dgm:pt>
    <dgm:pt modelId="{E07C6AC6-7C12-44B6-A5F5-AA1E8B390E84}" type="pres">
      <dgm:prSet presAssocID="{3D4CB59C-A6DE-4BC3-996F-F9478DAD19C8}" presName="Name17" presStyleLbl="parChTrans1D3" presStyleIdx="1" presStyleCnt="7"/>
      <dgm:spPr/>
      <dgm:t>
        <a:bodyPr/>
        <a:lstStyle/>
        <a:p>
          <a:pPr rtl="1"/>
          <a:endParaRPr lang="he-IL"/>
        </a:p>
      </dgm:t>
    </dgm:pt>
    <dgm:pt modelId="{FC2ADCCD-FC83-4EE7-B627-6D19547F03A8}" type="pres">
      <dgm:prSet presAssocID="{53A806B8-4514-4379-99BA-A7DBD2A9153B}" presName="hierRoot3" presStyleCnt="0"/>
      <dgm:spPr/>
    </dgm:pt>
    <dgm:pt modelId="{EE22B6FD-AEA8-48B1-B1ED-B697DD62021D}" type="pres">
      <dgm:prSet presAssocID="{53A806B8-4514-4379-99BA-A7DBD2A9153B}" presName="composite3" presStyleCnt="0"/>
      <dgm:spPr/>
    </dgm:pt>
    <dgm:pt modelId="{C621DE8E-E64D-4A07-9C28-D1FF38C85EB6}" type="pres">
      <dgm:prSet presAssocID="{53A806B8-4514-4379-99BA-A7DBD2A9153B}" presName="background3" presStyleLbl="node3" presStyleIdx="1" presStyleCnt="7"/>
      <dgm:spPr/>
    </dgm:pt>
    <dgm:pt modelId="{39580AD6-8207-413E-9952-9A02B3437237}" type="pres">
      <dgm:prSet presAssocID="{53A806B8-4514-4379-99BA-A7DBD2A9153B}" presName="text3" presStyleLbl="fgAcc3" presStyleIdx="1" presStyleCnt="7">
        <dgm:presLayoutVars>
          <dgm:chPref val="3"/>
        </dgm:presLayoutVars>
      </dgm:prSet>
      <dgm:spPr/>
      <dgm:t>
        <a:bodyPr/>
        <a:lstStyle/>
        <a:p>
          <a:pPr rtl="1"/>
          <a:endParaRPr lang="he-IL"/>
        </a:p>
      </dgm:t>
    </dgm:pt>
    <dgm:pt modelId="{B0B2387C-D48D-4040-8B60-660BFFBCC12A}" type="pres">
      <dgm:prSet presAssocID="{53A806B8-4514-4379-99BA-A7DBD2A9153B}" presName="hierChild4" presStyleCnt="0"/>
      <dgm:spPr/>
    </dgm:pt>
    <dgm:pt modelId="{01303B35-2F7C-4B6B-B929-336E110EE889}" type="pres">
      <dgm:prSet presAssocID="{D6B41A8E-329D-4302-B786-3834D4F7B8E6}" presName="Name17" presStyleLbl="parChTrans1D3" presStyleIdx="2" presStyleCnt="7"/>
      <dgm:spPr/>
      <dgm:t>
        <a:bodyPr/>
        <a:lstStyle/>
        <a:p>
          <a:pPr rtl="1"/>
          <a:endParaRPr lang="he-IL"/>
        </a:p>
      </dgm:t>
    </dgm:pt>
    <dgm:pt modelId="{0A2F393A-BBF5-4BBF-B282-5C3781B8E709}" type="pres">
      <dgm:prSet presAssocID="{9FFD97EB-2E2F-408A-B011-F9AEE8F14845}" presName="hierRoot3" presStyleCnt="0"/>
      <dgm:spPr/>
    </dgm:pt>
    <dgm:pt modelId="{FF0945FC-D01A-4DB1-A371-23577BC56CA8}" type="pres">
      <dgm:prSet presAssocID="{9FFD97EB-2E2F-408A-B011-F9AEE8F14845}" presName="composite3" presStyleCnt="0"/>
      <dgm:spPr/>
    </dgm:pt>
    <dgm:pt modelId="{9B3CAEDF-02AA-49D6-AB9B-6E5669AC5452}" type="pres">
      <dgm:prSet presAssocID="{9FFD97EB-2E2F-408A-B011-F9AEE8F14845}" presName="background3" presStyleLbl="node3" presStyleIdx="2" presStyleCnt="7"/>
      <dgm:spPr/>
    </dgm:pt>
    <dgm:pt modelId="{75337E5A-980E-437C-98BC-0C931A1BB2A6}" type="pres">
      <dgm:prSet presAssocID="{9FFD97EB-2E2F-408A-B011-F9AEE8F14845}" presName="text3" presStyleLbl="fgAcc3" presStyleIdx="2" presStyleCnt="7">
        <dgm:presLayoutVars>
          <dgm:chPref val="3"/>
        </dgm:presLayoutVars>
      </dgm:prSet>
      <dgm:spPr/>
      <dgm:t>
        <a:bodyPr/>
        <a:lstStyle/>
        <a:p>
          <a:pPr rtl="1"/>
          <a:endParaRPr lang="he-IL"/>
        </a:p>
      </dgm:t>
    </dgm:pt>
    <dgm:pt modelId="{202C00F7-B3A1-4851-8E61-D85441FBB71D}" type="pres">
      <dgm:prSet presAssocID="{9FFD97EB-2E2F-408A-B011-F9AEE8F14845}" presName="hierChild4" presStyleCnt="0"/>
      <dgm:spPr/>
    </dgm:pt>
    <dgm:pt modelId="{D0044FBB-B1DA-4171-96CA-3CDA96E346AE}" type="pres">
      <dgm:prSet presAssocID="{13F0E0ED-3220-4B8C-BCD9-A4975AADD8A4}" presName="Name17" presStyleLbl="parChTrans1D3" presStyleIdx="3" presStyleCnt="7"/>
      <dgm:spPr/>
      <dgm:t>
        <a:bodyPr/>
        <a:lstStyle/>
        <a:p>
          <a:pPr rtl="1"/>
          <a:endParaRPr lang="he-IL"/>
        </a:p>
      </dgm:t>
    </dgm:pt>
    <dgm:pt modelId="{F5468B3C-2B09-498F-8010-FC1B58C05559}" type="pres">
      <dgm:prSet presAssocID="{056D7D5E-569A-4371-84BB-9427B21F7112}" presName="hierRoot3" presStyleCnt="0"/>
      <dgm:spPr/>
    </dgm:pt>
    <dgm:pt modelId="{FA22A744-8880-4CE4-B06F-DC4BD78C4DCC}" type="pres">
      <dgm:prSet presAssocID="{056D7D5E-569A-4371-84BB-9427B21F7112}" presName="composite3" presStyleCnt="0"/>
      <dgm:spPr/>
    </dgm:pt>
    <dgm:pt modelId="{06745140-5D72-4616-B85B-6D495152AF8E}" type="pres">
      <dgm:prSet presAssocID="{056D7D5E-569A-4371-84BB-9427B21F7112}" presName="background3" presStyleLbl="node3" presStyleIdx="3" presStyleCnt="7"/>
      <dgm:spPr/>
    </dgm:pt>
    <dgm:pt modelId="{F1B0B07F-88D5-4CDF-9576-659196CF9ED2}" type="pres">
      <dgm:prSet presAssocID="{056D7D5E-569A-4371-84BB-9427B21F7112}" presName="text3" presStyleLbl="fgAcc3" presStyleIdx="3" presStyleCnt="7">
        <dgm:presLayoutVars>
          <dgm:chPref val="3"/>
        </dgm:presLayoutVars>
      </dgm:prSet>
      <dgm:spPr/>
      <dgm:t>
        <a:bodyPr/>
        <a:lstStyle/>
        <a:p>
          <a:pPr rtl="1"/>
          <a:endParaRPr lang="he-IL"/>
        </a:p>
      </dgm:t>
    </dgm:pt>
    <dgm:pt modelId="{964C5F64-54F7-4629-9ACE-7A0CAFCD5DCF}" type="pres">
      <dgm:prSet presAssocID="{056D7D5E-569A-4371-84BB-9427B21F7112}" presName="hierChild4" presStyleCnt="0"/>
      <dgm:spPr/>
    </dgm:pt>
    <dgm:pt modelId="{112404CB-8889-421D-92A9-B344744050F3}" type="pres">
      <dgm:prSet presAssocID="{582C815A-C965-445B-A88C-2F9586A7BA34}" presName="Name17" presStyleLbl="parChTrans1D3" presStyleIdx="4" presStyleCnt="7"/>
      <dgm:spPr/>
      <dgm:t>
        <a:bodyPr/>
        <a:lstStyle/>
        <a:p>
          <a:pPr rtl="1"/>
          <a:endParaRPr lang="he-IL"/>
        </a:p>
      </dgm:t>
    </dgm:pt>
    <dgm:pt modelId="{7F047219-5CF3-47AB-941C-B17F742B84E7}" type="pres">
      <dgm:prSet presAssocID="{E236497A-A610-4B52-A1CB-3C72AABFFA41}" presName="hierRoot3" presStyleCnt="0"/>
      <dgm:spPr/>
    </dgm:pt>
    <dgm:pt modelId="{249CB487-55AF-4564-90A0-853D0220E4F9}" type="pres">
      <dgm:prSet presAssocID="{E236497A-A610-4B52-A1CB-3C72AABFFA41}" presName="composite3" presStyleCnt="0"/>
      <dgm:spPr/>
    </dgm:pt>
    <dgm:pt modelId="{3738E42F-FAE4-4B0E-9742-A76E3FC6D10A}" type="pres">
      <dgm:prSet presAssocID="{E236497A-A610-4B52-A1CB-3C72AABFFA41}" presName="background3" presStyleLbl="node3" presStyleIdx="4" presStyleCnt="7"/>
      <dgm:spPr/>
    </dgm:pt>
    <dgm:pt modelId="{DED9C154-2F49-4D52-94D7-84E7030DD99D}" type="pres">
      <dgm:prSet presAssocID="{E236497A-A610-4B52-A1CB-3C72AABFFA41}" presName="text3" presStyleLbl="fgAcc3" presStyleIdx="4" presStyleCnt="7">
        <dgm:presLayoutVars>
          <dgm:chPref val="3"/>
        </dgm:presLayoutVars>
      </dgm:prSet>
      <dgm:spPr/>
      <dgm:t>
        <a:bodyPr/>
        <a:lstStyle/>
        <a:p>
          <a:pPr rtl="1"/>
          <a:endParaRPr lang="he-IL"/>
        </a:p>
      </dgm:t>
    </dgm:pt>
    <dgm:pt modelId="{4394004F-D591-450E-AF31-DF156B3D550A}" type="pres">
      <dgm:prSet presAssocID="{E236497A-A610-4B52-A1CB-3C72AABFFA41}" presName="hierChild4" presStyleCnt="0"/>
      <dgm:spPr/>
    </dgm:pt>
    <dgm:pt modelId="{3DB8DAE6-061B-45B8-B1C5-3B5099BCA986}" type="pres">
      <dgm:prSet presAssocID="{382120C1-CE1E-4AB5-94E4-FFF8B054BFB7}" presName="Name17" presStyleLbl="parChTrans1D3" presStyleIdx="5" presStyleCnt="7"/>
      <dgm:spPr/>
      <dgm:t>
        <a:bodyPr/>
        <a:lstStyle/>
        <a:p>
          <a:pPr rtl="1"/>
          <a:endParaRPr lang="he-IL"/>
        </a:p>
      </dgm:t>
    </dgm:pt>
    <dgm:pt modelId="{F803CAE4-C8B9-422A-8377-4911776E4819}" type="pres">
      <dgm:prSet presAssocID="{3103BD24-352F-4885-9A94-041BED7EDDD9}" presName="hierRoot3" presStyleCnt="0"/>
      <dgm:spPr/>
    </dgm:pt>
    <dgm:pt modelId="{33636C19-0292-4F59-8989-1EAD5D06B541}" type="pres">
      <dgm:prSet presAssocID="{3103BD24-352F-4885-9A94-041BED7EDDD9}" presName="composite3" presStyleCnt="0"/>
      <dgm:spPr/>
    </dgm:pt>
    <dgm:pt modelId="{45B1ABB7-27A3-4281-9331-0295664B7D0C}" type="pres">
      <dgm:prSet presAssocID="{3103BD24-352F-4885-9A94-041BED7EDDD9}" presName="background3" presStyleLbl="node3" presStyleIdx="5" presStyleCnt="7"/>
      <dgm:spPr/>
    </dgm:pt>
    <dgm:pt modelId="{8C4F9438-2BA2-4BB7-A392-FD65F6C73B4B}" type="pres">
      <dgm:prSet presAssocID="{3103BD24-352F-4885-9A94-041BED7EDDD9}" presName="text3" presStyleLbl="fgAcc3" presStyleIdx="5" presStyleCnt="7">
        <dgm:presLayoutVars>
          <dgm:chPref val="3"/>
        </dgm:presLayoutVars>
      </dgm:prSet>
      <dgm:spPr/>
      <dgm:t>
        <a:bodyPr/>
        <a:lstStyle/>
        <a:p>
          <a:pPr rtl="1"/>
          <a:endParaRPr lang="he-IL"/>
        </a:p>
      </dgm:t>
    </dgm:pt>
    <dgm:pt modelId="{345E0DD2-CE99-4D4F-A485-F3054E6ADBEC}" type="pres">
      <dgm:prSet presAssocID="{3103BD24-352F-4885-9A94-041BED7EDDD9}" presName="hierChild4" presStyleCnt="0"/>
      <dgm:spPr/>
    </dgm:pt>
    <dgm:pt modelId="{6685E8C2-638A-4B1C-82D1-9E91D1AD1351}" type="pres">
      <dgm:prSet presAssocID="{AEA1D416-7526-4D48-8B79-661F47229F88}" presName="Name17" presStyleLbl="parChTrans1D3" presStyleIdx="6" presStyleCnt="7"/>
      <dgm:spPr/>
      <dgm:t>
        <a:bodyPr/>
        <a:lstStyle/>
        <a:p>
          <a:pPr rtl="1"/>
          <a:endParaRPr lang="he-IL"/>
        </a:p>
      </dgm:t>
    </dgm:pt>
    <dgm:pt modelId="{204AABD2-871A-458E-B3F2-AE7DCD331681}" type="pres">
      <dgm:prSet presAssocID="{59E727CA-72CD-4C86-B8ED-5EEABD596AAD}" presName="hierRoot3" presStyleCnt="0"/>
      <dgm:spPr/>
    </dgm:pt>
    <dgm:pt modelId="{41D78649-1267-4D7D-A084-B27D6C77B5FA}" type="pres">
      <dgm:prSet presAssocID="{59E727CA-72CD-4C86-B8ED-5EEABD596AAD}" presName="composite3" presStyleCnt="0"/>
      <dgm:spPr/>
    </dgm:pt>
    <dgm:pt modelId="{A3810FD7-8506-4173-BF42-4AA2AE4D4A93}" type="pres">
      <dgm:prSet presAssocID="{59E727CA-72CD-4C86-B8ED-5EEABD596AAD}" presName="background3" presStyleLbl="node3" presStyleIdx="6" presStyleCnt="7"/>
      <dgm:spPr/>
    </dgm:pt>
    <dgm:pt modelId="{4DEFBA03-9661-474B-AA36-D5D6049153D7}" type="pres">
      <dgm:prSet presAssocID="{59E727CA-72CD-4C86-B8ED-5EEABD596AAD}" presName="text3" presStyleLbl="fgAcc3" presStyleIdx="6" presStyleCnt="7">
        <dgm:presLayoutVars>
          <dgm:chPref val="3"/>
        </dgm:presLayoutVars>
      </dgm:prSet>
      <dgm:spPr/>
      <dgm:t>
        <a:bodyPr/>
        <a:lstStyle/>
        <a:p>
          <a:pPr rtl="1"/>
          <a:endParaRPr lang="he-IL"/>
        </a:p>
      </dgm:t>
    </dgm:pt>
    <dgm:pt modelId="{35384400-ED0F-4AD1-84F0-2F0560527B51}" type="pres">
      <dgm:prSet presAssocID="{59E727CA-72CD-4C86-B8ED-5EEABD596AAD}" presName="hierChild4" presStyleCnt="0"/>
      <dgm:spPr/>
    </dgm:pt>
    <dgm:pt modelId="{C9C27CE7-57C5-4951-B5AA-5AC8742288CD}" type="pres">
      <dgm:prSet presAssocID="{E6C8A2BD-FD91-4583-8364-E38B9DB6D158}" presName="Name10" presStyleLbl="parChTrans1D2" presStyleIdx="3" presStyleCnt="7"/>
      <dgm:spPr/>
      <dgm:t>
        <a:bodyPr/>
        <a:lstStyle/>
        <a:p>
          <a:pPr rtl="1"/>
          <a:endParaRPr lang="he-IL"/>
        </a:p>
      </dgm:t>
    </dgm:pt>
    <dgm:pt modelId="{122D0429-622E-4122-8E86-B7EE83ADF697}" type="pres">
      <dgm:prSet presAssocID="{ACE7BAF2-5E46-4F92-8489-4B41377812A3}" presName="hierRoot2" presStyleCnt="0"/>
      <dgm:spPr/>
    </dgm:pt>
    <dgm:pt modelId="{6EECFEBA-1359-4755-B477-F006EE01BA25}" type="pres">
      <dgm:prSet presAssocID="{ACE7BAF2-5E46-4F92-8489-4B41377812A3}" presName="composite2" presStyleCnt="0"/>
      <dgm:spPr/>
    </dgm:pt>
    <dgm:pt modelId="{669DFC5C-428D-42A9-B6F0-BF145A27118A}" type="pres">
      <dgm:prSet presAssocID="{ACE7BAF2-5E46-4F92-8489-4B41377812A3}" presName="background2" presStyleLbl="node2" presStyleIdx="3" presStyleCnt="7"/>
      <dgm:spPr/>
    </dgm:pt>
    <dgm:pt modelId="{7A254705-A2C8-48AF-B9C3-C52CCF78042A}" type="pres">
      <dgm:prSet presAssocID="{ACE7BAF2-5E46-4F92-8489-4B41377812A3}" presName="text2" presStyleLbl="fgAcc2" presStyleIdx="3" presStyleCnt="7">
        <dgm:presLayoutVars>
          <dgm:chPref val="3"/>
        </dgm:presLayoutVars>
      </dgm:prSet>
      <dgm:spPr/>
      <dgm:t>
        <a:bodyPr/>
        <a:lstStyle/>
        <a:p>
          <a:pPr rtl="1"/>
          <a:endParaRPr lang="he-IL"/>
        </a:p>
      </dgm:t>
    </dgm:pt>
    <dgm:pt modelId="{1B4FF7A9-8D7A-404F-8DE7-D303507CBC70}" type="pres">
      <dgm:prSet presAssocID="{ACE7BAF2-5E46-4F92-8489-4B41377812A3}" presName="hierChild3" presStyleCnt="0"/>
      <dgm:spPr/>
    </dgm:pt>
    <dgm:pt modelId="{B5D17CBF-2F4B-4C38-890C-4EF30417C7AA}" type="pres">
      <dgm:prSet presAssocID="{065AC716-24D7-46B1-A9BA-2E3F5099E6EA}" presName="Name10" presStyleLbl="parChTrans1D2" presStyleIdx="4" presStyleCnt="7"/>
      <dgm:spPr/>
      <dgm:t>
        <a:bodyPr/>
        <a:lstStyle/>
        <a:p>
          <a:pPr rtl="1"/>
          <a:endParaRPr lang="he-IL"/>
        </a:p>
      </dgm:t>
    </dgm:pt>
    <dgm:pt modelId="{0614FF98-BBC5-43E5-9328-8AE099FEAE0E}" type="pres">
      <dgm:prSet presAssocID="{53C36061-9EB3-4D24-BE66-10BEAF240AE3}" presName="hierRoot2" presStyleCnt="0"/>
      <dgm:spPr/>
    </dgm:pt>
    <dgm:pt modelId="{126F7C58-8C20-4932-904F-97130EE440DF}" type="pres">
      <dgm:prSet presAssocID="{53C36061-9EB3-4D24-BE66-10BEAF240AE3}" presName="composite2" presStyleCnt="0"/>
      <dgm:spPr/>
    </dgm:pt>
    <dgm:pt modelId="{E76FEAE3-0C92-4D2D-A593-31F7556B24E9}" type="pres">
      <dgm:prSet presAssocID="{53C36061-9EB3-4D24-BE66-10BEAF240AE3}" presName="background2" presStyleLbl="node2" presStyleIdx="4" presStyleCnt="7"/>
      <dgm:spPr/>
    </dgm:pt>
    <dgm:pt modelId="{885A7533-1217-45AF-8142-E5F833910815}" type="pres">
      <dgm:prSet presAssocID="{53C36061-9EB3-4D24-BE66-10BEAF240AE3}" presName="text2" presStyleLbl="fgAcc2" presStyleIdx="4" presStyleCnt="7">
        <dgm:presLayoutVars>
          <dgm:chPref val="3"/>
        </dgm:presLayoutVars>
      </dgm:prSet>
      <dgm:spPr/>
      <dgm:t>
        <a:bodyPr/>
        <a:lstStyle/>
        <a:p>
          <a:pPr rtl="1"/>
          <a:endParaRPr lang="he-IL"/>
        </a:p>
      </dgm:t>
    </dgm:pt>
    <dgm:pt modelId="{CBEAE046-7B43-4F82-9795-1CE6BCF098E7}" type="pres">
      <dgm:prSet presAssocID="{53C36061-9EB3-4D24-BE66-10BEAF240AE3}" presName="hierChild3" presStyleCnt="0"/>
      <dgm:spPr/>
    </dgm:pt>
    <dgm:pt modelId="{F67A47D9-A42F-4D54-80B7-800321ABCD77}" type="pres">
      <dgm:prSet presAssocID="{5E5FC6C4-52DB-4D04-81A0-EAAFAB518733}" presName="Name10" presStyleLbl="parChTrans1D2" presStyleIdx="5" presStyleCnt="7"/>
      <dgm:spPr/>
      <dgm:t>
        <a:bodyPr/>
        <a:lstStyle/>
        <a:p>
          <a:pPr rtl="1"/>
          <a:endParaRPr lang="he-IL"/>
        </a:p>
      </dgm:t>
    </dgm:pt>
    <dgm:pt modelId="{85EDEF4D-8D0D-4FCD-9B00-13578E78C2B2}" type="pres">
      <dgm:prSet presAssocID="{607960B3-A8D0-4299-9099-23C6EB0B9E6F}" presName="hierRoot2" presStyleCnt="0"/>
      <dgm:spPr/>
    </dgm:pt>
    <dgm:pt modelId="{9431B595-5E07-4150-BD19-1E443ADD1469}" type="pres">
      <dgm:prSet presAssocID="{607960B3-A8D0-4299-9099-23C6EB0B9E6F}" presName="composite2" presStyleCnt="0"/>
      <dgm:spPr/>
    </dgm:pt>
    <dgm:pt modelId="{0F03B567-FECB-467A-933E-90355A523AA3}" type="pres">
      <dgm:prSet presAssocID="{607960B3-A8D0-4299-9099-23C6EB0B9E6F}" presName="background2" presStyleLbl="node2" presStyleIdx="5" presStyleCnt="7"/>
      <dgm:spPr/>
    </dgm:pt>
    <dgm:pt modelId="{51A84761-CBF7-4B56-A1F1-0D497A15FC80}" type="pres">
      <dgm:prSet presAssocID="{607960B3-A8D0-4299-9099-23C6EB0B9E6F}" presName="text2" presStyleLbl="fgAcc2" presStyleIdx="5" presStyleCnt="7">
        <dgm:presLayoutVars>
          <dgm:chPref val="3"/>
        </dgm:presLayoutVars>
      </dgm:prSet>
      <dgm:spPr/>
      <dgm:t>
        <a:bodyPr/>
        <a:lstStyle/>
        <a:p>
          <a:pPr rtl="1"/>
          <a:endParaRPr lang="he-IL"/>
        </a:p>
      </dgm:t>
    </dgm:pt>
    <dgm:pt modelId="{D3933C7C-33DF-4015-A463-103E9495CB1E}" type="pres">
      <dgm:prSet presAssocID="{607960B3-A8D0-4299-9099-23C6EB0B9E6F}" presName="hierChild3" presStyleCnt="0"/>
      <dgm:spPr/>
    </dgm:pt>
    <dgm:pt modelId="{9E2E95BF-EE23-4AD6-BD8F-16B668BF2A75}" type="pres">
      <dgm:prSet presAssocID="{EA0355FC-2787-4201-B73B-26A5DB0A796C}" presName="Name10" presStyleLbl="parChTrans1D2" presStyleIdx="6" presStyleCnt="7"/>
      <dgm:spPr/>
      <dgm:t>
        <a:bodyPr/>
        <a:lstStyle/>
        <a:p>
          <a:pPr rtl="1"/>
          <a:endParaRPr lang="he-IL"/>
        </a:p>
      </dgm:t>
    </dgm:pt>
    <dgm:pt modelId="{46117212-9A40-476C-AD7A-FAEE972B484E}" type="pres">
      <dgm:prSet presAssocID="{CBB982BD-53FE-4111-8000-58B0FB8A87AC}" presName="hierRoot2" presStyleCnt="0"/>
      <dgm:spPr/>
    </dgm:pt>
    <dgm:pt modelId="{8AA5AE77-EC53-41DF-A4DB-AC8A78D560EE}" type="pres">
      <dgm:prSet presAssocID="{CBB982BD-53FE-4111-8000-58B0FB8A87AC}" presName="composite2" presStyleCnt="0"/>
      <dgm:spPr/>
    </dgm:pt>
    <dgm:pt modelId="{3E491891-13FC-406D-B48F-AE1F844D9D3D}" type="pres">
      <dgm:prSet presAssocID="{CBB982BD-53FE-4111-8000-58B0FB8A87AC}" presName="background2" presStyleLbl="node2" presStyleIdx="6" presStyleCnt="7"/>
      <dgm:spPr/>
    </dgm:pt>
    <dgm:pt modelId="{8914EEE7-7FE4-421D-A066-9CBEF95AE332}" type="pres">
      <dgm:prSet presAssocID="{CBB982BD-53FE-4111-8000-58B0FB8A87AC}" presName="text2" presStyleLbl="fgAcc2" presStyleIdx="6" presStyleCnt="7">
        <dgm:presLayoutVars>
          <dgm:chPref val="3"/>
        </dgm:presLayoutVars>
      </dgm:prSet>
      <dgm:spPr/>
      <dgm:t>
        <a:bodyPr/>
        <a:lstStyle/>
        <a:p>
          <a:pPr rtl="1"/>
          <a:endParaRPr lang="he-IL"/>
        </a:p>
      </dgm:t>
    </dgm:pt>
    <dgm:pt modelId="{F0D21257-A027-4EC8-AEB4-BA2A0E7902AE}" type="pres">
      <dgm:prSet presAssocID="{CBB982BD-53FE-4111-8000-58B0FB8A87AC}" presName="hierChild3" presStyleCnt="0"/>
      <dgm:spPr/>
    </dgm:pt>
  </dgm:ptLst>
  <dgm:cxnLst>
    <dgm:cxn modelId="{EBCBE312-8B11-4488-997C-96F320E176BC}" srcId="{CEF3790C-C0D6-418A-8B36-90947DCA8523}" destId="{CBB982BD-53FE-4111-8000-58B0FB8A87AC}" srcOrd="6" destOrd="0" parTransId="{EA0355FC-2787-4201-B73B-26A5DB0A796C}" sibTransId="{93CE6935-748A-4325-8881-F1BBAE0F43CD}"/>
    <dgm:cxn modelId="{B2252922-7CD1-4982-9212-2B9B3DCC11DD}" type="presOf" srcId="{382120C1-CE1E-4AB5-94E4-FFF8B054BFB7}" destId="{3DB8DAE6-061B-45B8-B1C5-3B5099BCA986}"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2D2B2D48-B328-4836-8F9B-1FA59FD03A54}" type="presOf" srcId="{59E727CA-72CD-4C86-B8ED-5EEABD596AAD}" destId="{4DEFBA03-9661-474B-AA36-D5D6049153D7}" srcOrd="0" destOrd="0" presId="urn:microsoft.com/office/officeart/2005/8/layout/hierarchy1"/>
    <dgm:cxn modelId="{1352FAB6-97A2-4AF9-A048-27E27521B4AB}" type="presOf" srcId="{3F4923BE-46E1-4B09-BC0E-C09AA0D42FFB}" destId="{0602849E-4454-4417-8D5A-15C689AACAAF}" srcOrd="0" destOrd="0" presId="urn:microsoft.com/office/officeart/2005/8/layout/hierarchy1"/>
    <dgm:cxn modelId="{007FEE13-4AC4-44AF-8E4A-0174A306CA2B}" type="presOf" srcId="{E236497A-A610-4B52-A1CB-3C72AABFFA41}" destId="{DED9C154-2F49-4D52-94D7-84E7030DD99D}" srcOrd="0" destOrd="0" presId="urn:microsoft.com/office/officeart/2005/8/layout/hierarchy1"/>
    <dgm:cxn modelId="{7EEB657F-EC11-4470-95D4-5C705001008D}" type="presOf" srcId="{582C815A-C965-445B-A88C-2F9586A7BA34}" destId="{112404CB-8889-421D-92A9-B344744050F3}" srcOrd="0" destOrd="0" presId="urn:microsoft.com/office/officeart/2005/8/layout/hierarchy1"/>
    <dgm:cxn modelId="{FFA3A741-6950-46C3-9CB1-A9799FD10161}" type="presOf" srcId="{ACE7BAF2-5E46-4F92-8489-4B41377812A3}" destId="{7A254705-A2C8-48AF-B9C3-C52CCF78042A}" srcOrd="0" destOrd="0" presId="urn:microsoft.com/office/officeart/2005/8/layout/hierarchy1"/>
    <dgm:cxn modelId="{FBD9895C-4F09-4200-8C70-8D7DBDC09303}" type="presOf" srcId="{13F0E0ED-3220-4B8C-BCD9-A4975AADD8A4}" destId="{D0044FBB-B1DA-4171-96CA-3CDA96E346AE}" srcOrd="0" destOrd="0" presId="urn:microsoft.com/office/officeart/2005/8/layout/hierarchy1"/>
    <dgm:cxn modelId="{0AA48C04-C302-4076-BC9F-DFBA34FA7B9F}" srcId="{09CD0421-8701-4F76-A582-71A9F6F50D5A}" destId="{A67993F1-491F-43BD-8FFB-49F7B1B8B955}" srcOrd="0" destOrd="0" parTransId="{C3F4B2C3-9CC0-4D0D-8897-FBC95A4E0A37}" sibTransId="{BAA2DE39-F204-4044-94C9-A5093DBF417D}"/>
    <dgm:cxn modelId="{D23F7856-A2C9-44DB-8DB6-4EE67C9E1975}" type="presOf" srcId="{9FFD97EB-2E2F-408A-B011-F9AEE8F14845}" destId="{75337E5A-980E-437C-98BC-0C931A1BB2A6}" srcOrd="0" destOrd="0" presId="urn:microsoft.com/office/officeart/2005/8/layout/hierarchy1"/>
    <dgm:cxn modelId="{50516A61-27D3-4E42-8ED3-C117E6D82F0C}" type="presOf" srcId="{3103BD24-352F-4885-9A94-041BED7EDDD9}" destId="{8C4F9438-2BA2-4BB7-A392-FD65F6C73B4B}" srcOrd="0" destOrd="0" presId="urn:microsoft.com/office/officeart/2005/8/layout/hierarchy1"/>
    <dgm:cxn modelId="{C3DB2BCE-AC0C-407B-A602-CDF57499C0BC}" type="presOf" srcId="{200346F6-F403-455B-B550-38D214683527}" destId="{195FADD2-4CBB-42B3-88BE-6A31E53CE3BC}" srcOrd="0" destOrd="0" presId="urn:microsoft.com/office/officeart/2005/8/layout/hierarchy1"/>
    <dgm:cxn modelId="{F442F9F3-18AC-4671-A6D5-65D7F2C581DA}" srcId="{09CD0421-8701-4F76-A582-71A9F6F50D5A}" destId="{59E727CA-72CD-4C86-B8ED-5EEABD596AAD}" srcOrd="6" destOrd="0" parTransId="{AEA1D416-7526-4D48-8B79-661F47229F88}" sibTransId="{BF9BA18E-9870-4497-9BA6-6E700D60B48F}"/>
    <dgm:cxn modelId="{AF296413-44A4-408A-9625-2A50F0E3C6F3}" type="presOf" srcId="{57EBE25F-7BE5-437D-A682-67B4F1677AE6}" destId="{90FB2133-5059-448E-8047-AC24D25C3B61}" srcOrd="0" destOrd="0" presId="urn:microsoft.com/office/officeart/2005/8/layout/hierarchy1"/>
    <dgm:cxn modelId="{2E602435-D0D0-489A-9D4B-AE713206280D}" type="presOf" srcId="{EA0355FC-2787-4201-B73B-26A5DB0A796C}" destId="{9E2E95BF-EE23-4AD6-BD8F-16B668BF2A75}" srcOrd="0" destOrd="0" presId="urn:microsoft.com/office/officeart/2005/8/layout/hierarchy1"/>
    <dgm:cxn modelId="{B581605C-6394-42AB-8D47-8867E8AEDEB7}" type="presOf" srcId="{19B3C7D1-C4DA-425E-9980-82471566DCDF}" destId="{67ADBE26-771E-4A6B-9023-BCC7109F4090}" srcOrd="0" destOrd="0" presId="urn:microsoft.com/office/officeart/2005/8/layout/hierarchy1"/>
    <dgm:cxn modelId="{5387C38D-8EB2-4D87-9828-51BF98C40A7D}" type="presOf" srcId="{056D7D5E-569A-4371-84BB-9427B21F7112}" destId="{F1B0B07F-88D5-4CDF-9576-659196CF9ED2}" srcOrd="0" destOrd="0" presId="urn:microsoft.com/office/officeart/2005/8/layout/hierarchy1"/>
    <dgm:cxn modelId="{2F5E04A2-E3A1-4427-B779-BCD00DAE1737}" type="presOf" srcId="{53A806B8-4514-4379-99BA-A7DBD2A9153B}" destId="{39580AD6-8207-413E-9952-9A02B3437237}" srcOrd="0" destOrd="0" presId="urn:microsoft.com/office/officeart/2005/8/layout/hierarchy1"/>
    <dgm:cxn modelId="{0D1B5DDF-ECEC-4610-A750-60BE141BC9C9}" type="presOf" srcId="{3D4CB59C-A6DE-4BC3-996F-F9478DAD19C8}" destId="{E07C6AC6-7C12-44B6-A5F5-AA1E8B390E84}" srcOrd="0" destOrd="0" presId="urn:microsoft.com/office/officeart/2005/8/layout/hierarchy1"/>
    <dgm:cxn modelId="{B32066C6-8BCD-4B4B-814A-9641DCCC5131}" srcId="{CEF3790C-C0D6-418A-8B36-90947DCA8523}" destId="{09CD0421-8701-4F76-A582-71A9F6F50D5A}" srcOrd="2" destOrd="0" parTransId="{29769D4C-DC6E-4D5B-BE37-B97EF7BD62BB}" sibTransId="{18629E61-87B7-455B-9D93-203A6D5D5242}"/>
    <dgm:cxn modelId="{A1C95D82-EDA8-4E7E-B647-EF61A54073BA}" type="presOf" srcId="{607960B3-A8D0-4299-9099-23C6EB0B9E6F}" destId="{51A84761-CBF7-4B56-A1F1-0D497A15FC80}" srcOrd="0" destOrd="0" presId="urn:microsoft.com/office/officeart/2005/8/layout/hierarchy1"/>
    <dgm:cxn modelId="{1BB2CC3F-0951-49B8-8FDE-232FC0E7604E}" srcId="{CEF3790C-C0D6-418A-8B36-90947DCA8523}" destId="{607960B3-A8D0-4299-9099-23C6EB0B9E6F}" srcOrd="5" destOrd="0" parTransId="{5E5FC6C4-52DB-4D04-81A0-EAAFAB518733}" sibTransId="{02F65D9E-125C-4E75-915D-801037633BB4}"/>
    <dgm:cxn modelId="{ABCA8DC0-DC3B-495A-B1E6-8FC6E005AF27}" srcId="{09CD0421-8701-4F76-A582-71A9F6F50D5A}" destId="{056D7D5E-569A-4371-84BB-9427B21F7112}" srcOrd="3" destOrd="0" parTransId="{13F0E0ED-3220-4B8C-BCD9-A4975AADD8A4}" sibTransId="{04F7EBBD-1A0F-4017-A043-732485532083}"/>
    <dgm:cxn modelId="{FBB54C9C-97B1-48E4-AEB2-1B5A7F84A4A9}" type="presOf" srcId="{AEA1D416-7526-4D48-8B79-661F47229F88}" destId="{6685E8C2-638A-4B1C-82D1-9E91D1AD1351}" srcOrd="0" destOrd="0" presId="urn:microsoft.com/office/officeart/2005/8/layout/hierarchy1"/>
    <dgm:cxn modelId="{599CC853-F68D-4B1A-837D-265842B0B53C}" type="presOf" srcId="{E6C8A2BD-FD91-4583-8364-E38B9DB6D158}" destId="{C9C27CE7-57C5-4951-B5AA-5AC8742288CD}" srcOrd="0" destOrd="0" presId="urn:microsoft.com/office/officeart/2005/8/layout/hierarchy1"/>
    <dgm:cxn modelId="{5F69EDA2-485A-4915-B89F-BC47B3E6EA48}" type="presOf" srcId="{065AC716-24D7-46B1-A9BA-2E3F5099E6EA}" destId="{B5D17CBF-2F4B-4C38-890C-4EF30417C7AA}" srcOrd="0" destOrd="0" presId="urn:microsoft.com/office/officeart/2005/8/layout/hierarchy1"/>
    <dgm:cxn modelId="{DBA49642-55DE-4E7C-AEB3-9D91DD9C9C83}" type="presOf" srcId="{C3F4B2C3-9CC0-4D0D-8897-FBC95A4E0A37}" destId="{765387A3-5168-4D87-B0BC-A8E02E73F195}" srcOrd="0" destOrd="0" presId="urn:microsoft.com/office/officeart/2005/8/layout/hierarchy1"/>
    <dgm:cxn modelId="{5567109D-3296-436D-B555-995541C2172A}" type="presOf" srcId="{29769D4C-DC6E-4D5B-BE37-B97EF7BD62BB}" destId="{510DC88C-166F-4692-B749-5BB9958EDD8D}" srcOrd="0" destOrd="0" presId="urn:microsoft.com/office/officeart/2005/8/layout/hierarchy1"/>
    <dgm:cxn modelId="{684A6098-3073-44E4-BA6B-DFBC71F94AA9}" srcId="{09CD0421-8701-4F76-A582-71A9F6F50D5A}" destId="{E236497A-A610-4B52-A1CB-3C72AABFFA41}" srcOrd="4" destOrd="0" parTransId="{582C815A-C965-445B-A88C-2F9586A7BA34}" sibTransId="{B2BC459A-97D5-4098-9A73-2542354DC7E9}"/>
    <dgm:cxn modelId="{4B4363BB-D224-475C-9D58-83B43AB78EC9}" type="presOf" srcId="{A8EECC21-3259-4EFD-AF3E-EBFE0958A9A4}" destId="{72674816-DC3F-4FFE-8254-4877DD323B84}" srcOrd="0" destOrd="0" presId="urn:microsoft.com/office/officeart/2005/8/layout/hierarchy1"/>
    <dgm:cxn modelId="{918F5113-F50F-4408-B745-4FB51623F4AE}" type="presOf" srcId="{53C36061-9EB3-4D24-BE66-10BEAF240AE3}" destId="{885A7533-1217-45AF-8142-E5F833910815}"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8D28980F-6D8F-46C1-8877-6D07B2705C28}" srcId="{CEF3790C-C0D6-418A-8B36-90947DCA8523}" destId="{53C36061-9EB3-4D24-BE66-10BEAF240AE3}" srcOrd="4" destOrd="0" parTransId="{065AC716-24D7-46B1-A9BA-2E3F5099E6EA}" sibTransId="{D537BF28-EC27-49D5-9DCE-992F674AABEC}"/>
    <dgm:cxn modelId="{8F429596-4645-4047-906C-CE1F8B530650}" srcId="{CEF3790C-C0D6-418A-8B36-90947DCA8523}" destId="{57EBE25F-7BE5-437D-A682-67B4F1677AE6}" srcOrd="0" destOrd="0" parTransId="{200346F6-F403-455B-B550-38D214683527}" sibTransId="{059BDB1F-314F-4271-B041-190BCC61ABD2}"/>
    <dgm:cxn modelId="{FB0A944B-61A6-4BCC-B89B-FEB9403F462C}" type="presOf" srcId="{5E5FC6C4-52DB-4D04-81A0-EAAFAB518733}" destId="{F67A47D9-A42F-4D54-80B7-800321ABCD77}" srcOrd="0" destOrd="0" presId="urn:microsoft.com/office/officeart/2005/8/layout/hierarchy1"/>
    <dgm:cxn modelId="{938CE48F-FAB9-4522-ACE6-131D2EC75617}" type="presOf" srcId="{09CD0421-8701-4F76-A582-71A9F6F50D5A}" destId="{10EFA6DE-157A-411F-9EB7-C5B48941DFA5}" srcOrd="0" destOrd="0" presId="urn:microsoft.com/office/officeart/2005/8/layout/hierarchy1"/>
    <dgm:cxn modelId="{5CE2B44C-6688-4417-AC74-26CFB3B81794}" type="presOf" srcId="{D6B41A8E-329D-4302-B786-3834D4F7B8E6}" destId="{01303B35-2F7C-4B6B-B929-336E110EE889}" srcOrd="0" destOrd="0" presId="urn:microsoft.com/office/officeart/2005/8/layout/hierarchy1"/>
    <dgm:cxn modelId="{0EFA22E1-E9DE-4B03-A879-73937E7D6926}" srcId="{09CD0421-8701-4F76-A582-71A9F6F50D5A}" destId="{53A806B8-4514-4379-99BA-A7DBD2A9153B}" srcOrd="1" destOrd="0" parTransId="{3D4CB59C-A6DE-4BC3-996F-F9478DAD19C8}" sibTransId="{995D339E-16FA-461F-96E7-2858A6D65F5B}"/>
    <dgm:cxn modelId="{2C0F9714-7FBE-4070-8D77-B76C3114C2F1}" srcId="{09CD0421-8701-4F76-A582-71A9F6F50D5A}" destId="{9FFD97EB-2E2F-408A-B011-F9AEE8F14845}" srcOrd="2" destOrd="0" parTransId="{D6B41A8E-329D-4302-B786-3834D4F7B8E6}" sibTransId="{462F0F1E-D7AB-4B83-80E2-34E86854856E}"/>
    <dgm:cxn modelId="{1E3AB96C-8AEA-4FBF-B0DA-CF09AF61C2C9}" type="presOf" srcId="{CBB982BD-53FE-4111-8000-58B0FB8A87AC}" destId="{8914EEE7-7FE4-421D-A066-9CBEF95AE332}" srcOrd="0" destOrd="0" presId="urn:microsoft.com/office/officeart/2005/8/layout/hierarchy1"/>
    <dgm:cxn modelId="{1271DDD9-DB92-4B2B-BB78-866F1209DFB3}" srcId="{09CD0421-8701-4F76-A582-71A9F6F50D5A}" destId="{3103BD24-352F-4885-9A94-041BED7EDDD9}" srcOrd="5" destOrd="0" parTransId="{382120C1-CE1E-4AB5-94E4-FFF8B054BFB7}" sibTransId="{335B9422-43AC-4482-844E-6A82C1ECEE05}"/>
    <dgm:cxn modelId="{93561559-ECA6-41A9-BDDD-472D50B568D9}" type="presOf" srcId="{A67993F1-491F-43BD-8FFB-49F7B1B8B955}" destId="{EAB318C8-9FA1-44CD-8A93-B38EE665B5BE}" srcOrd="0" destOrd="0" presId="urn:microsoft.com/office/officeart/2005/8/layout/hierarchy1"/>
    <dgm:cxn modelId="{45F6DE28-9291-45EB-AD1E-35518CF818C7}" srcId="{CEF3790C-C0D6-418A-8B36-90947DCA8523}" destId="{ACE7BAF2-5E46-4F92-8489-4B41377812A3}" srcOrd="3" destOrd="0" parTransId="{E6C8A2BD-FD91-4583-8364-E38B9DB6D158}" sibTransId="{C2613E40-BC15-4729-B79C-FFD443E2E924}"/>
    <dgm:cxn modelId="{AF13BB71-2339-48BF-B7EA-8EE0DCE3B7AF}" type="presOf" srcId="{CEF3790C-C0D6-418A-8B36-90947DCA8523}" destId="{BFF98031-F96A-4E27-9599-991A504EA903}" srcOrd="0" destOrd="0" presId="urn:microsoft.com/office/officeart/2005/8/layout/hierarchy1"/>
    <dgm:cxn modelId="{23E53533-4C22-49F8-BEF9-38545D61939F}" type="presParOf" srcId="{72674816-DC3F-4FFE-8254-4877DD323B84}" destId="{0CF91BF7-202C-4787-A7CA-CC2C51E9C036}" srcOrd="0" destOrd="0" presId="urn:microsoft.com/office/officeart/2005/8/layout/hierarchy1"/>
    <dgm:cxn modelId="{E01E9386-853F-42B0-B2F2-354088404FE7}" type="presParOf" srcId="{0CF91BF7-202C-4787-A7CA-CC2C51E9C036}" destId="{C6419505-EB48-4FEC-9E77-51A4EE23E282}" srcOrd="0" destOrd="0" presId="urn:microsoft.com/office/officeart/2005/8/layout/hierarchy1"/>
    <dgm:cxn modelId="{83676B17-E06A-4672-92C4-8FB0899757C9}" type="presParOf" srcId="{C6419505-EB48-4FEC-9E77-51A4EE23E282}" destId="{81833ECD-EC68-4E21-9616-FD9C299F4CF2}" srcOrd="0" destOrd="0" presId="urn:microsoft.com/office/officeart/2005/8/layout/hierarchy1"/>
    <dgm:cxn modelId="{CA2F1964-E468-4252-9E2F-C4E0294CD3FF}" type="presParOf" srcId="{C6419505-EB48-4FEC-9E77-51A4EE23E282}" destId="{BFF98031-F96A-4E27-9599-991A504EA903}" srcOrd="1" destOrd="0" presId="urn:microsoft.com/office/officeart/2005/8/layout/hierarchy1"/>
    <dgm:cxn modelId="{5C34221C-6F1A-48FA-A67A-5CE6CE639566}" type="presParOf" srcId="{0CF91BF7-202C-4787-A7CA-CC2C51E9C036}" destId="{B81DBA97-D4A8-4A3D-9C15-77A5965A97C0}" srcOrd="1" destOrd="0" presId="urn:microsoft.com/office/officeart/2005/8/layout/hierarchy1"/>
    <dgm:cxn modelId="{17AC037B-62B8-498D-B11B-BC9A66043730}" type="presParOf" srcId="{B81DBA97-D4A8-4A3D-9C15-77A5965A97C0}" destId="{195FADD2-4CBB-42B3-88BE-6A31E53CE3BC}" srcOrd="0" destOrd="0" presId="urn:microsoft.com/office/officeart/2005/8/layout/hierarchy1"/>
    <dgm:cxn modelId="{56CAB24B-DC04-42F6-95EB-1970CFE55118}" type="presParOf" srcId="{B81DBA97-D4A8-4A3D-9C15-77A5965A97C0}" destId="{813434B0-31A5-4AF4-8187-5C98C2FBE1C2}" srcOrd="1" destOrd="0" presId="urn:microsoft.com/office/officeart/2005/8/layout/hierarchy1"/>
    <dgm:cxn modelId="{CABD165A-8AA6-43B8-B195-138D5A9DC584}" type="presParOf" srcId="{813434B0-31A5-4AF4-8187-5C98C2FBE1C2}" destId="{5FE3A045-64BE-40A3-8190-27F65D6A14A2}" srcOrd="0" destOrd="0" presId="urn:microsoft.com/office/officeart/2005/8/layout/hierarchy1"/>
    <dgm:cxn modelId="{EE2E5F4A-1460-4DCB-88C6-3AA205C97D9B}" type="presParOf" srcId="{5FE3A045-64BE-40A3-8190-27F65D6A14A2}" destId="{BA8848B1-7E76-4A2F-917B-CE4F0727E997}" srcOrd="0" destOrd="0" presId="urn:microsoft.com/office/officeart/2005/8/layout/hierarchy1"/>
    <dgm:cxn modelId="{3BB939BB-D3B2-4FBD-9660-A80ABBB82109}" type="presParOf" srcId="{5FE3A045-64BE-40A3-8190-27F65D6A14A2}" destId="{90FB2133-5059-448E-8047-AC24D25C3B61}" srcOrd="1" destOrd="0" presId="urn:microsoft.com/office/officeart/2005/8/layout/hierarchy1"/>
    <dgm:cxn modelId="{F8E01BB0-9582-46A7-B2EB-FBBB1FEF5CE4}" type="presParOf" srcId="{813434B0-31A5-4AF4-8187-5C98C2FBE1C2}" destId="{FBCEB396-1835-4FC7-8B6B-6E586C8685B4}" srcOrd="1" destOrd="0" presId="urn:microsoft.com/office/officeart/2005/8/layout/hierarchy1"/>
    <dgm:cxn modelId="{1C1CF803-5B8C-4148-9140-78DD65729247}" type="presParOf" srcId="{B81DBA97-D4A8-4A3D-9C15-77A5965A97C0}" destId="{0602849E-4454-4417-8D5A-15C689AACAAF}" srcOrd="2" destOrd="0" presId="urn:microsoft.com/office/officeart/2005/8/layout/hierarchy1"/>
    <dgm:cxn modelId="{0207DFD2-3BC2-45C0-80E2-3A40D44C0446}" type="presParOf" srcId="{B81DBA97-D4A8-4A3D-9C15-77A5965A97C0}" destId="{3EC228E7-FF18-49D7-ADE2-3E8A90054093}" srcOrd="3" destOrd="0" presId="urn:microsoft.com/office/officeart/2005/8/layout/hierarchy1"/>
    <dgm:cxn modelId="{63AF6C1A-BDE2-484D-A5EC-C8A609D9DD62}" type="presParOf" srcId="{3EC228E7-FF18-49D7-ADE2-3E8A90054093}" destId="{AC94CAD0-A771-428C-A537-8123F1537F99}" srcOrd="0" destOrd="0" presId="urn:microsoft.com/office/officeart/2005/8/layout/hierarchy1"/>
    <dgm:cxn modelId="{3916E48B-8791-4E16-A0E4-C79CA3141869}" type="presParOf" srcId="{AC94CAD0-A771-428C-A537-8123F1537F99}" destId="{F9B11807-1957-40DB-B27E-E4D4008E7AA8}" srcOrd="0" destOrd="0" presId="urn:microsoft.com/office/officeart/2005/8/layout/hierarchy1"/>
    <dgm:cxn modelId="{8AD35D81-B854-4E2F-8DA3-99A2E14D2AAA}" type="presParOf" srcId="{AC94CAD0-A771-428C-A537-8123F1537F99}" destId="{67ADBE26-771E-4A6B-9023-BCC7109F4090}" srcOrd="1" destOrd="0" presId="urn:microsoft.com/office/officeart/2005/8/layout/hierarchy1"/>
    <dgm:cxn modelId="{02806DAA-B180-45B3-9B43-5E0FE72E56BC}" type="presParOf" srcId="{3EC228E7-FF18-49D7-ADE2-3E8A90054093}" destId="{304003B9-3652-4364-9371-05143AAF7A71}" srcOrd="1" destOrd="0" presId="urn:microsoft.com/office/officeart/2005/8/layout/hierarchy1"/>
    <dgm:cxn modelId="{4D39C512-9EE2-45BD-9856-34FA6BC158A9}" type="presParOf" srcId="{B81DBA97-D4A8-4A3D-9C15-77A5965A97C0}" destId="{510DC88C-166F-4692-B749-5BB9958EDD8D}" srcOrd="4" destOrd="0" presId="urn:microsoft.com/office/officeart/2005/8/layout/hierarchy1"/>
    <dgm:cxn modelId="{9A54B608-BCC5-4431-B44D-326A1546F115}" type="presParOf" srcId="{B81DBA97-D4A8-4A3D-9C15-77A5965A97C0}" destId="{68154126-A644-4CDB-A513-2C98E4CE436B}" srcOrd="5" destOrd="0" presId="urn:microsoft.com/office/officeart/2005/8/layout/hierarchy1"/>
    <dgm:cxn modelId="{24F4AD13-01CB-4DC8-93CB-E258C53E248B}" type="presParOf" srcId="{68154126-A644-4CDB-A513-2C98E4CE436B}" destId="{F32B0A1E-D1EA-4BE7-BE0F-3DCF8F4F1EBC}" srcOrd="0" destOrd="0" presId="urn:microsoft.com/office/officeart/2005/8/layout/hierarchy1"/>
    <dgm:cxn modelId="{A1978824-3B7A-44DD-9DDC-29C75D3A7514}" type="presParOf" srcId="{F32B0A1E-D1EA-4BE7-BE0F-3DCF8F4F1EBC}" destId="{F5E69A91-86CF-41F5-BB25-5BA27FEBED64}" srcOrd="0" destOrd="0" presId="urn:microsoft.com/office/officeart/2005/8/layout/hierarchy1"/>
    <dgm:cxn modelId="{90F55685-4BD5-4AED-AD6F-E67538D1F9DF}" type="presParOf" srcId="{F32B0A1E-D1EA-4BE7-BE0F-3DCF8F4F1EBC}" destId="{10EFA6DE-157A-411F-9EB7-C5B48941DFA5}" srcOrd="1" destOrd="0" presId="urn:microsoft.com/office/officeart/2005/8/layout/hierarchy1"/>
    <dgm:cxn modelId="{F5E0E071-F80F-4900-8DD2-C73D1F56111A}" type="presParOf" srcId="{68154126-A644-4CDB-A513-2C98E4CE436B}" destId="{A88EB797-FDF2-47A3-942A-91C8E33A53FC}" srcOrd="1" destOrd="0" presId="urn:microsoft.com/office/officeart/2005/8/layout/hierarchy1"/>
    <dgm:cxn modelId="{22560225-54DA-4872-BF8E-B65B837F5DED}" type="presParOf" srcId="{A88EB797-FDF2-47A3-942A-91C8E33A53FC}" destId="{765387A3-5168-4D87-B0BC-A8E02E73F195}" srcOrd="0" destOrd="0" presId="urn:microsoft.com/office/officeart/2005/8/layout/hierarchy1"/>
    <dgm:cxn modelId="{F5B10109-2E66-489A-B1CA-664EF91682DB}" type="presParOf" srcId="{A88EB797-FDF2-47A3-942A-91C8E33A53FC}" destId="{8BDE51EF-80DA-44E3-9764-A7986C1D5342}" srcOrd="1" destOrd="0" presId="urn:microsoft.com/office/officeart/2005/8/layout/hierarchy1"/>
    <dgm:cxn modelId="{7C35ED28-FFC1-4BD8-B9AA-87F86BC1788B}" type="presParOf" srcId="{8BDE51EF-80DA-44E3-9764-A7986C1D5342}" destId="{A385DAD6-F41F-4A73-9F17-9678CCE8E94D}" srcOrd="0" destOrd="0" presId="urn:microsoft.com/office/officeart/2005/8/layout/hierarchy1"/>
    <dgm:cxn modelId="{F48DD30D-FFA3-4A8B-AAD0-913EC085440B}" type="presParOf" srcId="{A385DAD6-F41F-4A73-9F17-9678CCE8E94D}" destId="{373CEA74-9D52-4F1E-A79E-6FBC1B0218C5}" srcOrd="0" destOrd="0" presId="urn:microsoft.com/office/officeart/2005/8/layout/hierarchy1"/>
    <dgm:cxn modelId="{6867E4FA-59E1-4C18-AC3B-0469FC02E211}" type="presParOf" srcId="{A385DAD6-F41F-4A73-9F17-9678CCE8E94D}" destId="{EAB318C8-9FA1-44CD-8A93-B38EE665B5BE}" srcOrd="1" destOrd="0" presId="urn:microsoft.com/office/officeart/2005/8/layout/hierarchy1"/>
    <dgm:cxn modelId="{7EB2F6CD-A58A-4D66-A6DC-3F07FD943EF1}" type="presParOf" srcId="{8BDE51EF-80DA-44E3-9764-A7986C1D5342}" destId="{EC3784C4-1833-4B9C-971E-93C8E813C853}" srcOrd="1" destOrd="0" presId="urn:microsoft.com/office/officeart/2005/8/layout/hierarchy1"/>
    <dgm:cxn modelId="{86270CD5-D58B-4B53-9CE7-27AEBBA6B79C}" type="presParOf" srcId="{A88EB797-FDF2-47A3-942A-91C8E33A53FC}" destId="{E07C6AC6-7C12-44B6-A5F5-AA1E8B390E84}" srcOrd="2" destOrd="0" presId="urn:microsoft.com/office/officeart/2005/8/layout/hierarchy1"/>
    <dgm:cxn modelId="{5EB79655-2FA3-4F6E-90C0-F8775CEFB57D}" type="presParOf" srcId="{A88EB797-FDF2-47A3-942A-91C8E33A53FC}" destId="{FC2ADCCD-FC83-4EE7-B627-6D19547F03A8}" srcOrd="3" destOrd="0" presId="urn:microsoft.com/office/officeart/2005/8/layout/hierarchy1"/>
    <dgm:cxn modelId="{C6E695F4-74B0-415E-8DB1-BFAF7AA5E279}" type="presParOf" srcId="{FC2ADCCD-FC83-4EE7-B627-6D19547F03A8}" destId="{EE22B6FD-AEA8-48B1-B1ED-B697DD62021D}" srcOrd="0" destOrd="0" presId="urn:microsoft.com/office/officeart/2005/8/layout/hierarchy1"/>
    <dgm:cxn modelId="{55021121-EAA9-462B-A46A-8D229B445EF6}" type="presParOf" srcId="{EE22B6FD-AEA8-48B1-B1ED-B697DD62021D}" destId="{C621DE8E-E64D-4A07-9C28-D1FF38C85EB6}" srcOrd="0" destOrd="0" presId="urn:microsoft.com/office/officeart/2005/8/layout/hierarchy1"/>
    <dgm:cxn modelId="{DD0E17A4-EBDF-4F69-89C3-2CCEA501008B}" type="presParOf" srcId="{EE22B6FD-AEA8-48B1-B1ED-B697DD62021D}" destId="{39580AD6-8207-413E-9952-9A02B3437237}" srcOrd="1" destOrd="0" presId="urn:microsoft.com/office/officeart/2005/8/layout/hierarchy1"/>
    <dgm:cxn modelId="{E6A81FC1-FA94-4B69-8C0C-24C6634FD407}" type="presParOf" srcId="{FC2ADCCD-FC83-4EE7-B627-6D19547F03A8}" destId="{B0B2387C-D48D-4040-8B60-660BFFBCC12A}" srcOrd="1" destOrd="0" presId="urn:microsoft.com/office/officeart/2005/8/layout/hierarchy1"/>
    <dgm:cxn modelId="{EE4C4B12-CCC8-4039-98CF-A510064D181A}" type="presParOf" srcId="{A88EB797-FDF2-47A3-942A-91C8E33A53FC}" destId="{01303B35-2F7C-4B6B-B929-336E110EE889}" srcOrd="4" destOrd="0" presId="urn:microsoft.com/office/officeart/2005/8/layout/hierarchy1"/>
    <dgm:cxn modelId="{E459AB10-8F40-4C58-AA56-2B24049FA4A9}" type="presParOf" srcId="{A88EB797-FDF2-47A3-942A-91C8E33A53FC}" destId="{0A2F393A-BBF5-4BBF-B282-5C3781B8E709}" srcOrd="5" destOrd="0" presId="urn:microsoft.com/office/officeart/2005/8/layout/hierarchy1"/>
    <dgm:cxn modelId="{E756193B-69F3-43AA-A19B-5E063FC25E7F}" type="presParOf" srcId="{0A2F393A-BBF5-4BBF-B282-5C3781B8E709}" destId="{FF0945FC-D01A-4DB1-A371-23577BC56CA8}" srcOrd="0" destOrd="0" presId="urn:microsoft.com/office/officeart/2005/8/layout/hierarchy1"/>
    <dgm:cxn modelId="{6D8819F8-FBF0-4D9E-80DD-802F643218EF}" type="presParOf" srcId="{FF0945FC-D01A-4DB1-A371-23577BC56CA8}" destId="{9B3CAEDF-02AA-49D6-AB9B-6E5669AC5452}" srcOrd="0" destOrd="0" presId="urn:microsoft.com/office/officeart/2005/8/layout/hierarchy1"/>
    <dgm:cxn modelId="{BD0AA3DA-E0F9-4F3F-A7A1-9E4AC679D6E0}" type="presParOf" srcId="{FF0945FC-D01A-4DB1-A371-23577BC56CA8}" destId="{75337E5A-980E-437C-98BC-0C931A1BB2A6}" srcOrd="1" destOrd="0" presId="urn:microsoft.com/office/officeart/2005/8/layout/hierarchy1"/>
    <dgm:cxn modelId="{CEB54880-62DF-4E8C-9FA2-E191EE93ADF5}" type="presParOf" srcId="{0A2F393A-BBF5-4BBF-B282-5C3781B8E709}" destId="{202C00F7-B3A1-4851-8E61-D85441FBB71D}" srcOrd="1" destOrd="0" presId="urn:microsoft.com/office/officeart/2005/8/layout/hierarchy1"/>
    <dgm:cxn modelId="{E948BCD7-C98C-4EE3-8FA6-B44FDA166ABE}" type="presParOf" srcId="{A88EB797-FDF2-47A3-942A-91C8E33A53FC}" destId="{D0044FBB-B1DA-4171-96CA-3CDA96E346AE}" srcOrd="6" destOrd="0" presId="urn:microsoft.com/office/officeart/2005/8/layout/hierarchy1"/>
    <dgm:cxn modelId="{9534653B-7B14-45C1-A7EA-3F9160FB8B17}" type="presParOf" srcId="{A88EB797-FDF2-47A3-942A-91C8E33A53FC}" destId="{F5468B3C-2B09-498F-8010-FC1B58C05559}" srcOrd="7" destOrd="0" presId="urn:microsoft.com/office/officeart/2005/8/layout/hierarchy1"/>
    <dgm:cxn modelId="{0A904B83-8697-4C1D-8300-B2A9D7451287}" type="presParOf" srcId="{F5468B3C-2B09-498F-8010-FC1B58C05559}" destId="{FA22A744-8880-4CE4-B06F-DC4BD78C4DCC}" srcOrd="0" destOrd="0" presId="urn:microsoft.com/office/officeart/2005/8/layout/hierarchy1"/>
    <dgm:cxn modelId="{15535A52-A8FD-4BA7-9DFF-C354BAEAC561}" type="presParOf" srcId="{FA22A744-8880-4CE4-B06F-DC4BD78C4DCC}" destId="{06745140-5D72-4616-B85B-6D495152AF8E}" srcOrd="0" destOrd="0" presId="urn:microsoft.com/office/officeart/2005/8/layout/hierarchy1"/>
    <dgm:cxn modelId="{6AF1D03F-94BC-4899-8ECC-910FF950D5B2}" type="presParOf" srcId="{FA22A744-8880-4CE4-B06F-DC4BD78C4DCC}" destId="{F1B0B07F-88D5-4CDF-9576-659196CF9ED2}" srcOrd="1" destOrd="0" presId="urn:microsoft.com/office/officeart/2005/8/layout/hierarchy1"/>
    <dgm:cxn modelId="{242289D4-BB70-46EE-9031-7A0820534D5B}" type="presParOf" srcId="{F5468B3C-2B09-498F-8010-FC1B58C05559}" destId="{964C5F64-54F7-4629-9ACE-7A0CAFCD5DCF}" srcOrd="1" destOrd="0" presId="urn:microsoft.com/office/officeart/2005/8/layout/hierarchy1"/>
    <dgm:cxn modelId="{693C00FC-7451-45A4-AD56-BFDBDE431FB0}" type="presParOf" srcId="{A88EB797-FDF2-47A3-942A-91C8E33A53FC}" destId="{112404CB-8889-421D-92A9-B344744050F3}" srcOrd="8" destOrd="0" presId="urn:microsoft.com/office/officeart/2005/8/layout/hierarchy1"/>
    <dgm:cxn modelId="{DF9F15FB-27CB-4A3B-BE4C-103ED14A8693}" type="presParOf" srcId="{A88EB797-FDF2-47A3-942A-91C8E33A53FC}" destId="{7F047219-5CF3-47AB-941C-B17F742B84E7}" srcOrd="9" destOrd="0" presId="urn:microsoft.com/office/officeart/2005/8/layout/hierarchy1"/>
    <dgm:cxn modelId="{E82999B4-CD65-49D9-A694-44A1030CDD1B}" type="presParOf" srcId="{7F047219-5CF3-47AB-941C-B17F742B84E7}" destId="{249CB487-55AF-4564-90A0-853D0220E4F9}" srcOrd="0" destOrd="0" presId="urn:microsoft.com/office/officeart/2005/8/layout/hierarchy1"/>
    <dgm:cxn modelId="{A92DEF8F-CD1B-412F-9B07-111C959B9728}" type="presParOf" srcId="{249CB487-55AF-4564-90A0-853D0220E4F9}" destId="{3738E42F-FAE4-4B0E-9742-A76E3FC6D10A}" srcOrd="0" destOrd="0" presId="urn:microsoft.com/office/officeart/2005/8/layout/hierarchy1"/>
    <dgm:cxn modelId="{EFFAACF8-676F-44A0-9813-283F9E6DF090}" type="presParOf" srcId="{249CB487-55AF-4564-90A0-853D0220E4F9}" destId="{DED9C154-2F49-4D52-94D7-84E7030DD99D}" srcOrd="1" destOrd="0" presId="urn:microsoft.com/office/officeart/2005/8/layout/hierarchy1"/>
    <dgm:cxn modelId="{D83611F4-0D47-4B11-9D00-69D5DDE049BB}" type="presParOf" srcId="{7F047219-5CF3-47AB-941C-B17F742B84E7}" destId="{4394004F-D591-450E-AF31-DF156B3D550A}" srcOrd="1" destOrd="0" presId="urn:microsoft.com/office/officeart/2005/8/layout/hierarchy1"/>
    <dgm:cxn modelId="{BFB9D06C-8447-439D-9126-CC730F4FDA01}" type="presParOf" srcId="{A88EB797-FDF2-47A3-942A-91C8E33A53FC}" destId="{3DB8DAE6-061B-45B8-B1C5-3B5099BCA986}" srcOrd="10" destOrd="0" presId="urn:microsoft.com/office/officeart/2005/8/layout/hierarchy1"/>
    <dgm:cxn modelId="{E6480770-ACF2-4B39-9ED0-69E36D178DCB}" type="presParOf" srcId="{A88EB797-FDF2-47A3-942A-91C8E33A53FC}" destId="{F803CAE4-C8B9-422A-8377-4911776E4819}" srcOrd="11" destOrd="0" presId="urn:microsoft.com/office/officeart/2005/8/layout/hierarchy1"/>
    <dgm:cxn modelId="{55F7BBD0-792F-4210-BF0A-A7A6A7544DC1}" type="presParOf" srcId="{F803CAE4-C8B9-422A-8377-4911776E4819}" destId="{33636C19-0292-4F59-8989-1EAD5D06B541}" srcOrd="0" destOrd="0" presId="urn:microsoft.com/office/officeart/2005/8/layout/hierarchy1"/>
    <dgm:cxn modelId="{7DEB46D8-0F53-4814-89E9-F6BA33D92415}" type="presParOf" srcId="{33636C19-0292-4F59-8989-1EAD5D06B541}" destId="{45B1ABB7-27A3-4281-9331-0295664B7D0C}" srcOrd="0" destOrd="0" presId="urn:microsoft.com/office/officeart/2005/8/layout/hierarchy1"/>
    <dgm:cxn modelId="{EEAE7384-012F-41A1-B4E3-D28A33222178}" type="presParOf" srcId="{33636C19-0292-4F59-8989-1EAD5D06B541}" destId="{8C4F9438-2BA2-4BB7-A392-FD65F6C73B4B}" srcOrd="1" destOrd="0" presId="urn:microsoft.com/office/officeart/2005/8/layout/hierarchy1"/>
    <dgm:cxn modelId="{75250DC1-612B-4156-BB74-52D675ACE1E4}" type="presParOf" srcId="{F803CAE4-C8B9-422A-8377-4911776E4819}" destId="{345E0DD2-CE99-4D4F-A485-F3054E6ADBEC}" srcOrd="1" destOrd="0" presId="urn:microsoft.com/office/officeart/2005/8/layout/hierarchy1"/>
    <dgm:cxn modelId="{1B27C849-52A3-43B9-B423-0042398D9F47}" type="presParOf" srcId="{A88EB797-FDF2-47A3-942A-91C8E33A53FC}" destId="{6685E8C2-638A-4B1C-82D1-9E91D1AD1351}" srcOrd="12" destOrd="0" presId="urn:microsoft.com/office/officeart/2005/8/layout/hierarchy1"/>
    <dgm:cxn modelId="{DC03B8C0-7A9B-49F2-87C6-4E59187F4B28}" type="presParOf" srcId="{A88EB797-FDF2-47A3-942A-91C8E33A53FC}" destId="{204AABD2-871A-458E-B3F2-AE7DCD331681}" srcOrd="13" destOrd="0" presId="urn:microsoft.com/office/officeart/2005/8/layout/hierarchy1"/>
    <dgm:cxn modelId="{30267235-2232-4962-B860-0D0F50422BFA}" type="presParOf" srcId="{204AABD2-871A-458E-B3F2-AE7DCD331681}" destId="{41D78649-1267-4D7D-A084-B27D6C77B5FA}" srcOrd="0" destOrd="0" presId="urn:microsoft.com/office/officeart/2005/8/layout/hierarchy1"/>
    <dgm:cxn modelId="{591C125B-6B16-44C5-876F-4243F47C0861}" type="presParOf" srcId="{41D78649-1267-4D7D-A084-B27D6C77B5FA}" destId="{A3810FD7-8506-4173-BF42-4AA2AE4D4A93}" srcOrd="0" destOrd="0" presId="urn:microsoft.com/office/officeart/2005/8/layout/hierarchy1"/>
    <dgm:cxn modelId="{2FD396E1-E873-4D53-8E25-7CEA314A3CA6}" type="presParOf" srcId="{41D78649-1267-4D7D-A084-B27D6C77B5FA}" destId="{4DEFBA03-9661-474B-AA36-D5D6049153D7}" srcOrd="1" destOrd="0" presId="urn:microsoft.com/office/officeart/2005/8/layout/hierarchy1"/>
    <dgm:cxn modelId="{94279565-A3D3-43A2-B853-4A44BD5B28C4}" type="presParOf" srcId="{204AABD2-871A-458E-B3F2-AE7DCD331681}" destId="{35384400-ED0F-4AD1-84F0-2F0560527B51}" srcOrd="1" destOrd="0" presId="urn:microsoft.com/office/officeart/2005/8/layout/hierarchy1"/>
    <dgm:cxn modelId="{32D06692-8D68-4C9D-A310-EBFCB95FBD05}" type="presParOf" srcId="{B81DBA97-D4A8-4A3D-9C15-77A5965A97C0}" destId="{C9C27CE7-57C5-4951-B5AA-5AC8742288CD}" srcOrd="6" destOrd="0" presId="urn:microsoft.com/office/officeart/2005/8/layout/hierarchy1"/>
    <dgm:cxn modelId="{53215136-6FE1-4AC6-9EA2-A80098F0B30D}" type="presParOf" srcId="{B81DBA97-D4A8-4A3D-9C15-77A5965A97C0}" destId="{122D0429-622E-4122-8E86-B7EE83ADF697}" srcOrd="7" destOrd="0" presId="urn:microsoft.com/office/officeart/2005/8/layout/hierarchy1"/>
    <dgm:cxn modelId="{2709695D-2FC5-4CBB-88D2-8BEE1FD3AF6E}" type="presParOf" srcId="{122D0429-622E-4122-8E86-B7EE83ADF697}" destId="{6EECFEBA-1359-4755-B477-F006EE01BA25}" srcOrd="0" destOrd="0" presId="urn:microsoft.com/office/officeart/2005/8/layout/hierarchy1"/>
    <dgm:cxn modelId="{AB5CD78B-8A52-4C2A-A38C-6AD82EF12895}" type="presParOf" srcId="{6EECFEBA-1359-4755-B477-F006EE01BA25}" destId="{669DFC5C-428D-42A9-B6F0-BF145A27118A}" srcOrd="0" destOrd="0" presId="urn:microsoft.com/office/officeart/2005/8/layout/hierarchy1"/>
    <dgm:cxn modelId="{C8B661F7-4247-4D8D-8C2D-FA89A0866FC8}" type="presParOf" srcId="{6EECFEBA-1359-4755-B477-F006EE01BA25}" destId="{7A254705-A2C8-48AF-B9C3-C52CCF78042A}" srcOrd="1" destOrd="0" presId="urn:microsoft.com/office/officeart/2005/8/layout/hierarchy1"/>
    <dgm:cxn modelId="{1C9BC189-329C-4B43-AA24-CD420FD65A01}" type="presParOf" srcId="{122D0429-622E-4122-8E86-B7EE83ADF697}" destId="{1B4FF7A9-8D7A-404F-8DE7-D303507CBC70}" srcOrd="1" destOrd="0" presId="urn:microsoft.com/office/officeart/2005/8/layout/hierarchy1"/>
    <dgm:cxn modelId="{EBCE3C1C-DDF2-43D1-AFF5-CD85FFC5540C}" type="presParOf" srcId="{B81DBA97-D4A8-4A3D-9C15-77A5965A97C0}" destId="{B5D17CBF-2F4B-4C38-890C-4EF30417C7AA}" srcOrd="8" destOrd="0" presId="urn:microsoft.com/office/officeart/2005/8/layout/hierarchy1"/>
    <dgm:cxn modelId="{B330AEE2-6FAE-4FE3-8734-BBE49BD13FE3}" type="presParOf" srcId="{B81DBA97-D4A8-4A3D-9C15-77A5965A97C0}" destId="{0614FF98-BBC5-43E5-9328-8AE099FEAE0E}" srcOrd="9" destOrd="0" presId="urn:microsoft.com/office/officeart/2005/8/layout/hierarchy1"/>
    <dgm:cxn modelId="{A12B6627-3633-457B-871C-9BAC12668FD0}" type="presParOf" srcId="{0614FF98-BBC5-43E5-9328-8AE099FEAE0E}" destId="{126F7C58-8C20-4932-904F-97130EE440DF}" srcOrd="0" destOrd="0" presId="urn:microsoft.com/office/officeart/2005/8/layout/hierarchy1"/>
    <dgm:cxn modelId="{D53977AC-42E9-42F1-BC0B-309E72EE7005}" type="presParOf" srcId="{126F7C58-8C20-4932-904F-97130EE440DF}" destId="{E76FEAE3-0C92-4D2D-A593-31F7556B24E9}" srcOrd="0" destOrd="0" presId="urn:microsoft.com/office/officeart/2005/8/layout/hierarchy1"/>
    <dgm:cxn modelId="{8858F5DD-B298-4A18-A0B6-BF194C63A189}" type="presParOf" srcId="{126F7C58-8C20-4932-904F-97130EE440DF}" destId="{885A7533-1217-45AF-8142-E5F833910815}" srcOrd="1" destOrd="0" presId="urn:microsoft.com/office/officeart/2005/8/layout/hierarchy1"/>
    <dgm:cxn modelId="{199A0097-E5EC-4E48-9F3E-FAA79EE1EE78}" type="presParOf" srcId="{0614FF98-BBC5-43E5-9328-8AE099FEAE0E}" destId="{CBEAE046-7B43-4F82-9795-1CE6BCF098E7}" srcOrd="1" destOrd="0" presId="urn:microsoft.com/office/officeart/2005/8/layout/hierarchy1"/>
    <dgm:cxn modelId="{694FD094-BE91-4CBD-BCB7-BF0313B20F40}" type="presParOf" srcId="{B81DBA97-D4A8-4A3D-9C15-77A5965A97C0}" destId="{F67A47D9-A42F-4D54-80B7-800321ABCD77}" srcOrd="10" destOrd="0" presId="urn:microsoft.com/office/officeart/2005/8/layout/hierarchy1"/>
    <dgm:cxn modelId="{E73267AE-4EEA-4208-8243-7B8BB97F0132}" type="presParOf" srcId="{B81DBA97-D4A8-4A3D-9C15-77A5965A97C0}" destId="{85EDEF4D-8D0D-4FCD-9B00-13578E78C2B2}" srcOrd="11" destOrd="0" presId="urn:microsoft.com/office/officeart/2005/8/layout/hierarchy1"/>
    <dgm:cxn modelId="{B76E0ED6-02ED-42E8-B6A7-3711D193F7FA}" type="presParOf" srcId="{85EDEF4D-8D0D-4FCD-9B00-13578E78C2B2}" destId="{9431B595-5E07-4150-BD19-1E443ADD1469}" srcOrd="0" destOrd="0" presId="urn:microsoft.com/office/officeart/2005/8/layout/hierarchy1"/>
    <dgm:cxn modelId="{366FBFB1-30C9-48AD-BF2C-D33702403CBA}" type="presParOf" srcId="{9431B595-5E07-4150-BD19-1E443ADD1469}" destId="{0F03B567-FECB-467A-933E-90355A523AA3}" srcOrd="0" destOrd="0" presId="urn:microsoft.com/office/officeart/2005/8/layout/hierarchy1"/>
    <dgm:cxn modelId="{351F2999-26C8-442F-BEF4-BACFFB5FC386}" type="presParOf" srcId="{9431B595-5E07-4150-BD19-1E443ADD1469}" destId="{51A84761-CBF7-4B56-A1F1-0D497A15FC80}" srcOrd="1" destOrd="0" presId="urn:microsoft.com/office/officeart/2005/8/layout/hierarchy1"/>
    <dgm:cxn modelId="{C1A8BDA9-43D3-4156-89FD-38163000844E}" type="presParOf" srcId="{85EDEF4D-8D0D-4FCD-9B00-13578E78C2B2}" destId="{D3933C7C-33DF-4015-A463-103E9495CB1E}" srcOrd="1" destOrd="0" presId="urn:microsoft.com/office/officeart/2005/8/layout/hierarchy1"/>
    <dgm:cxn modelId="{BFBA88A2-B2E9-44F9-AE79-9CC621D51126}" type="presParOf" srcId="{B81DBA97-D4A8-4A3D-9C15-77A5965A97C0}" destId="{9E2E95BF-EE23-4AD6-BD8F-16B668BF2A75}" srcOrd="12" destOrd="0" presId="urn:microsoft.com/office/officeart/2005/8/layout/hierarchy1"/>
    <dgm:cxn modelId="{5EC3B5B5-385C-4780-9F43-9DD1246F9A32}" type="presParOf" srcId="{B81DBA97-D4A8-4A3D-9C15-77A5965A97C0}" destId="{46117212-9A40-476C-AD7A-FAEE972B484E}" srcOrd="13" destOrd="0" presId="urn:microsoft.com/office/officeart/2005/8/layout/hierarchy1"/>
    <dgm:cxn modelId="{C290A8FB-2634-498C-A3A6-6FF8766E7167}" type="presParOf" srcId="{46117212-9A40-476C-AD7A-FAEE972B484E}" destId="{8AA5AE77-EC53-41DF-A4DB-AC8A78D560EE}" srcOrd="0" destOrd="0" presId="urn:microsoft.com/office/officeart/2005/8/layout/hierarchy1"/>
    <dgm:cxn modelId="{0CCBD7F7-6A74-477B-8FFD-AA37E703DBD0}" type="presParOf" srcId="{8AA5AE77-EC53-41DF-A4DB-AC8A78D560EE}" destId="{3E491891-13FC-406D-B48F-AE1F844D9D3D}" srcOrd="0" destOrd="0" presId="urn:microsoft.com/office/officeart/2005/8/layout/hierarchy1"/>
    <dgm:cxn modelId="{77182D7B-44DE-4B63-B1B5-E2141F620FAD}" type="presParOf" srcId="{8AA5AE77-EC53-41DF-A4DB-AC8A78D560EE}" destId="{8914EEE7-7FE4-421D-A066-9CBEF95AE332}" srcOrd="1" destOrd="0" presId="urn:microsoft.com/office/officeart/2005/8/layout/hierarchy1"/>
    <dgm:cxn modelId="{D6A4E143-25F2-4F31-B892-02695B92E4DD}" type="presParOf" srcId="{46117212-9A40-476C-AD7A-FAEE972B484E}" destId="{F0D21257-A027-4EC8-AEB4-BA2A0E7902AE}" srcOrd="1" destOrd="0" presId="urn:microsoft.com/office/officeart/2005/8/layout/hierarchy1"/>
  </dgm:cxnLst>
  <dgm:bg/>
  <dgm:whole/>
</dgm:dataModel>
</file>

<file path=word/diagrams/data6.xml><?xml version="1.0" encoding="utf-8"?>
<dgm:dataModel xmlns:dgm="http://schemas.openxmlformats.org/drawingml/2006/diagram" xmlns:a="http://schemas.openxmlformats.org/drawingml/2006/main">
  <dgm:ptLst>
    <dgm:pt modelId="{A8EECC21-3259-4EFD-AF3E-EBFE0958A9A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pPr rtl="1"/>
          <a:endParaRPr lang="he-IL"/>
        </a:p>
      </dgm:t>
    </dgm:pt>
    <dgm:pt modelId="{CEF3790C-C0D6-418A-8B36-90947DCA8523}">
      <dgm:prSet phldrT="[Text]"/>
      <dgm:spPr/>
      <dgm:t>
        <a:bodyPr/>
        <a:lstStyle/>
        <a:p>
          <a:pPr algn="ctr" rtl="1"/>
          <a:r>
            <a:rPr lang="en-US"/>
            <a:t>IHeader </a:t>
          </a:r>
          <a:endParaRPr lang="he-IL"/>
        </a:p>
      </dgm:t>
    </dgm:pt>
    <dgm:pt modelId="{EA1BDB95-3B10-49E9-846A-E0B7D14F30DA}" type="parTrans" cxnId="{C45BE9C3-BBAF-428B-9924-686F9A3448AE}">
      <dgm:prSet/>
      <dgm:spPr/>
      <dgm:t>
        <a:bodyPr/>
        <a:lstStyle/>
        <a:p>
          <a:pPr algn="ctr" rtl="1"/>
          <a:endParaRPr lang="he-IL"/>
        </a:p>
      </dgm:t>
    </dgm:pt>
    <dgm:pt modelId="{7E43B353-37E7-46B7-A96A-3A55CB2E5678}" type="sibTrans" cxnId="{C45BE9C3-BBAF-428B-9924-686F9A3448AE}">
      <dgm:prSet/>
      <dgm:spPr/>
      <dgm:t>
        <a:bodyPr/>
        <a:lstStyle/>
        <a:p>
          <a:pPr algn="ctr" rtl="1"/>
          <a:endParaRPr lang="he-IL"/>
        </a:p>
      </dgm:t>
    </dgm:pt>
    <dgm:pt modelId="{57EBE25F-7BE5-437D-A682-67B4F1677AE6}">
      <dgm:prSet phldrT="[Text]"/>
      <dgm:spPr/>
      <dgm:t>
        <a:bodyPr/>
        <a:lstStyle/>
        <a:p>
          <a:pPr algn="ctr" rtl="1"/>
          <a:r>
            <a:rPr lang="en-US"/>
            <a:t>CGeneralHeader </a:t>
          </a:r>
          <a:endParaRPr lang="he-IL"/>
        </a:p>
      </dgm:t>
    </dgm:pt>
    <dgm:pt modelId="{200346F6-F403-455B-B550-38D214683527}" type="parTrans" cxnId="{8F429596-4645-4047-906C-CE1F8B530650}">
      <dgm:prSet/>
      <dgm:spPr/>
      <dgm:t>
        <a:bodyPr/>
        <a:lstStyle/>
        <a:p>
          <a:pPr algn="ctr" rtl="1"/>
          <a:endParaRPr lang="he-IL"/>
        </a:p>
      </dgm:t>
    </dgm:pt>
    <dgm:pt modelId="{059BDB1F-314F-4271-B041-190BCC61ABD2}" type="sibTrans" cxnId="{8F429596-4645-4047-906C-CE1F8B530650}">
      <dgm:prSet/>
      <dgm:spPr/>
      <dgm:t>
        <a:bodyPr/>
        <a:lstStyle/>
        <a:p>
          <a:pPr algn="ctr" rtl="1"/>
          <a:endParaRPr lang="he-IL"/>
        </a:p>
      </dgm:t>
    </dgm:pt>
    <dgm:pt modelId="{19B3C7D1-C4DA-425E-9980-82471566DCDF}">
      <dgm:prSet phldrT="[Text]"/>
      <dgm:spPr/>
      <dgm:t>
        <a:bodyPr/>
        <a:lstStyle/>
        <a:p>
          <a:pPr algn="ctr" rtl="1"/>
          <a:r>
            <a:rPr lang="en-US"/>
            <a:t>CParkingMapHeader</a:t>
          </a:r>
          <a:endParaRPr lang="he-IL"/>
        </a:p>
      </dgm:t>
    </dgm:pt>
    <dgm:pt modelId="{3F4923BE-46E1-4B09-BC0E-C09AA0D42FFB}" type="parTrans" cxnId="{1A4FD16E-45BF-459A-9083-CDEA5AFA4651}">
      <dgm:prSet/>
      <dgm:spPr/>
      <dgm:t>
        <a:bodyPr/>
        <a:lstStyle/>
        <a:p>
          <a:pPr algn="ctr" rtl="1"/>
          <a:endParaRPr lang="he-IL"/>
        </a:p>
      </dgm:t>
    </dgm:pt>
    <dgm:pt modelId="{83A02571-76E4-4E7B-B00A-17C2EBA5CB89}" type="sibTrans" cxnId="{1A4FD16E-45BF-459A-9083-CDEA5AFA4651}">
      <dgm:prSet/>
      <dgm:spPr/>
      <dgm:t>
        <a:bodyPr/>
        <a:lstStyle/>
        <a:p>
          <a:pPr algn="ctr" rtl="1"/>
          <a:endParaRPr lang="he-IL"/>
        </a:p>
      </dgm:t>
    </dgm:pt>
    <dgm:pt modelId="{72674816-DC3F-4FFE-8254-4877DD323B84}" type="pres">
      <dgm:prSet presAssocID="{A8EECC21-3259-4EFD-AF3E-EBFE0958A9A4}" presName="hierChild1" presStyleCnt="0">
        <dgm:presLayoutVars>
          <dgm:chPref val="1"/>
          <dgm:dir/>
          <dgm:animOne val="branch"/>
          <dgm:animLvl val="lvl"/>
          <dgm:resizeHandles/>
        </dgm:presLayoutVars>
      </dgm:prSet>
      <dgm:spPr/>
      <dgm:t>
        <a:bodyPr/>
        <a:lstStyle/>
        <a:p>
          <a:pPr rtl="1"/>
          <a:endParaRPr lang="he-IL"/>
        </a:p>
      </dgm:t>
    </dgm:pt>
    <dgm:pt modelId="{0CF91BF7-202C-4787-A7CA-CC2C51E9C036}" type="pres">
      <dgm:prSet presAssocID="{CEF3790C-C0D6-418A-8B36-90947DCA8523}" presName="hierRoot1" presStyleCnt="0"/>
      <dgm:spPr/>
    </dgm:pt>
    <dgm:pt modelId="{C6419505-EB48-4FEC-9E77-51A4EE23E282}" type="pres">
      <dgm:prSet presAssocID="{CEF3790C-C0D6-418A-8B36-90947DCA8523}" presName="composite" presStyleCnt="0"/>
      <dgm:spPr/>
    </dgm:pt>
    <dgm:pt modelId="{81833ECD-EC68-4E21-9616-FD9C299F4CF2}" type="pres">
      <dgm:prSet presAssocID="{CEF3790C-C0D6-418A-8B36-90947DCA8523}" presName="background" presStyleLbl="node0" presStyleIdx="0" presStyleCnt="1"/>
      <dgm:spPr/>
    </dgm:pt>
    <dgm:pt modelId="{BFF98031-F96A-4E27-9599-991A504EA903}" type="pres">
      <dgm:prSet presAssocID="{CEF3790C-C0D6-418A-8B36-90947DCA8523}" presName="text" presStyleLbl="fgAcc0" presStyleIdx="0" presStyleCnt="1">
        <dgm:presLayoutVars>
          <dgm:chPref val="3"/>
        </dgm:presLayoutVars>
      </dgm:prSet>
      <dgm:spPr/>
      <dgm:t>
        <a:bodyPr/>
        <a:lstStyle/>
        <a:p>
          <a:pPr rtl="1"/>
          <a:endParaRPr lang="he-IL"/>
        </a:p>
      </dgm:t>
    </dgm:pt>
    <dgm:pt modelId="{B81DBA97-D4A8-4A3D-9C15-77A5965A97C0}" type="pres">
      <dgm:prSet presAssocID="{CEF3790C-C0D6-418A-8B36-90947DCA8523}" presName="hierChild2" presStyleCnt="0"/>
      <dgm:spPr/>
    </dgm:pt>
    <dgm:pt modelId="{195FADD2-4CBB-42B3-88BE-6A31E53CE3BC}" type="pres">
      <dgm:prSet presAssocID="{200346F6-F403-455B-B550-38D214683527}" presName="Name10" presStyleLbl="parChTrans1D2" presStyleIdx="0" presStyleCnt="2"/>
      <dgm:spPr/>
      <dgm:t>
        <a:bodyPr/>
        <a:lstStyle/>
        <a:p>
          <a:pPr rtl="1"/>
          <a:endParaRPr lang="he-IL"/>
        </a:p>
      </dgm:t>
    </dgm:pt>
    <dgm:pt modelId="{813434B0-31A5-4AF4-8187-5C98C2FBE1C2}" type="pres">
      <dgm:prSet presAssocID="{57EBE25F-7BE5-437D-A682-67B4F1677AE6}" presName="hierRoot2" presStyleCnt="0"/>
      <dgm:spPr/>
    </dgm:pt>
    <dgm:pt modelId="{5FE3A045-64BE-40A3-8190-27F65D6A14A2}" type="pres">
      <dgm:prSet presAssocID="{57EBE25F-7BE5-437D-A682-67B4F1677AE6}" presName="composite2" presStyleCnt="0"/>
      <dgm:spPr/>
    </dgm:pt>
    <dgm:pt modelId="{BA8848B1-7E76-4A2F-917B-CE4F0727E997}" type="pres">
      <dgm:prSet presAssocID="{57EBE25F-7BE5-437D-A682-67B4F1677AE6}" presName="background2" presStyleLbl="node2" presStyleIdx="0" presStyleCnt="2"/>
      <dgm:spPr/>
    </dgm:pt>
    <dgm:pt modelId="{90FB2133-5059-448E-8047-AC24D25C3B61}" type="pres">
      <dgm:prSet presAssocID="{57EBE25F-7BE5-437D-A682-67B4F1677AE6}" presName="text2" presStyleLbl="fgAcc2" presStyleIdx="0" presStyleCnt="2">
        <dgm:presLayoutVars>
          <dgm:chPref val="3"/>
        </dgm:presLayoutVars>
      </dgm:prSet>
      <dgm:spPr/>
      <dgm:t>
        <a:bodyPr/>
        <a:lstStyle/>
        <a:p>
          <a:pPr rtl="1"/>
          <a:endParaRPr lang="he-IL"/>
        </a:p>
      </dgm:t>
    </dgm:pt>
    <dgm:pt modelId="{FBCEB396-1835-4FC7-8B6B-6E586C8685B4}" type="pres">
      <dgm:prSet presAssocID="{57EBE25F-7BE5-437D-A682-67B4F1677AE6}" presName="hierChild3" presStyleCnt="0"/>
      <dgm:spPr/>
    </dgm:pt>
    <dgm:pt modelId="{0602849E-4454-4417-8D5A-15C689AACAAF}" type="pres">
      <dgm:prSet presAssocID="{3F4923BE-46E1-4B09-BC0E-C09AA0D42FFB}" presName="Name10" presStyleLbl="parChTrans1D2" presStyleIdx="1" presStyleCnt="2"/>
      <dgm:spPr/>
      <dgm:t>
        <a:bodyPr/>
        <a:lstStyle/>
        <a:p>
          <a:pPr rtl="1"/>
          <a:endParaRPr lang="he-IL"/>
        </a:p>
      </dgm:t>
    </dgm:pt>
    <dgm:pt modelId="{3EC228E7-FF18-49D7-ADE2-3E8A90054093}" type="pres">
      <dgm:prSet presAssocID="{19B3C7D1-C4DA-425E-9980-82471566DCDF}" presName="hierRoot2" presStyleCnt="0"/>
      <dgm:spPr/>
    </dgm:pt>
    <dgm:pt modelId="{AC94CAD0-A771-428C-A537-8123F1537F99}" type="pres">
      <dgm:prSet presAssocID="{19B3C7D1-C4DA-425E-9980-82471566DCDF}" presName="composite2" presStyleCnt="0"/>
      <dgm:spPr/>
    </dgm:pt>
    <dgm:pt modelId="{F9B11807-1957-40DB-B27E-E4D4008E7AA8}" type="pres">
      <dgm:prSet presAssocID="{19B3C7D1-C4DA-425E-9980-82471566DCDF}" presName="background2" presStyleLbl="node2" presStyleIdx="1" presStyleCnt="2"/>
      <dgm:spPr/>
    </dgm:pt>
    <dgm:pt modelId="{67ADBE26-771E-4A6B-9023-BCC7109F4090}" type="pres">
      <dgm:prSet presAssocID="{19B3C7D1-C4DA-425E-9980-82471566DCDF}" presName="text2" presStyleLbl="fgAcc2" presStyleIdx="1" presStyleCnt="2">
        <dgm:presLayoutVars>
          <dgm:chPref val="3"/>
        </dgm:presLayoutVars>
      </dgm:prSet>
      <dgm:spPr/>
      <dgm:t>
        <a:bodyPr/>
        <a:lstStyle/>
        <a:p>
          <a:pPr rtl="1"/>
          <a:endParaRPr lang="he-IL"/>
        </a:p>
      </dgm:t>
    </dgm:pt>
    <dgm:pt modelId="{304003B9-3652-4364-9371-05143AAF7A71}" type="pres">
      <dgm:prSet presAssocID="{19B3C7D1-C4DA-425E-9980-82471566DCDF}" presName="hierChild3" presStyleCnt="0"/>
      <dgm:spPr/>
    </dgm:pt>
  </dgm:ptLst>
  <dgm:cxnLst>
    <dgm:cxn modelId="{FCF804C5-DA46-409C-8C4E-19706C2C6181}" type="presOf" srcId="{200346F6-F403-455B-B550-38D214683527}" destId="{195FADD2-4CBB-42B3-88BE-6A31E53CE3BC}" srcOrd="0" destOrd="0" presId="urn:microsoft.com/office/officeart/2005/8/layout/hierarchy1"/>
    <dgm:cxn modelId="{C45BE9C3-BBAF-428B-9924-686F9A3448AE}" srcId="{A8EECC21-3259-4EFD-AF3E-EBFE0958A9A4}" destId="{CEF3790C-C0D6-418A-8B36-90947DCA8523}" srcOrd="0" destOrd="0" parTransId="{EA1BDB95-3B10-49E9-846A-E0B7D14F30DA}" sibTransId="{7E43B353-37E7-46B7-A96A-3A55CB2E5678}"/>
    <dgm:cxn modelId="{0EF87F78-081F-482A-9377-41F5755B2852}" type="presOf" srcId="{19B3C7D1-C4DA-425E-9980-82471566DCDF}" destId="{67ADBE26-771E-4A6B-9023-BCC7109F4090}" srcOrd="0" destOrd="0" presId="urn:microsoft.com/office/officeart/2005/8/layout/hierarchy1"/>
    <dgm:cxn modelId="{F71871EF-C7A4-4C79-B9C4-48B5C6341852}" type="presOf" srcId="{3F4923BE-46E1-4B09-BC0E-C09AA0D42FFB}" destId="{0602849E-4454-4417-8D5A-15C689AACAAF}" srcOrd="0" destOrd="0" presId="urn:microsoft.com/office/officeart/2005/8/layout/hierarchy1"/>
    <dgm:cxn modelId="{1B1C0DDF-5E31-4850-B246-63D3D6C76B6A}" type="presOf" srcId="{A8EECC21-3259-4EFD-AF3E-EBFE0958A9A4}" destId="{72674816-DC3F-4FFE-8254-4877DD323B84}" srcOrd="0" destOrd="0" presId="urn:microsoft.com/office/officeart/2005/8/layout/hierarchy1"/>
    <dgm:cxn modelId="{1A4FD16E-45BF-459A-9083-CDEA5AFA4651}" srcId="{CEF3790C-C0D6-418A-8B36-90947DCA8523}" destId="{19B3C7D1-C4DA-425E-9980-82471566DCDF}" srcOrd="1" destOrd="0" parTransId="{3F4923BE-46E1-4B09-BC0E-C09AA0D42FFB}" sibTransId="{83A02571-76E4-4E7B-B00A-17C2EBA5CB89}"/>
    <dgm:cxn modelId="{6B530627-C9F0-4C2A-B327-F48A35B8BC7A}" type="presOf" srcId="{57EBE25F-7BE5-437D-A682-67B4F1677AE6}" destId="{90FB2133-5059-448E-8047-AC24D25C3B61}" srcOrd="0" destOrd="0" presId="urn:microsoft.com/office/officeart/2005/8/layout/hierarchy1"/>
    <dgm:cxn modelId="{2D0FD992-91E6-4226-83EB-09975848F139}" type="presOf" srcId="{CEF3790C-C0D6-418A-8B36-90947DCA8523}" destId="{BFF98031-F96A-4E27-9599-991A504EA903}" srcOrd="0" destOrd="0" presId="urn:microsoft.com/office/officeart/2005/8/layout/hierarchy1"/>
    <dgm:cxn modelId="{8F429596-4645-4047-906C-CE1F8B530650}" srcId="{CEF3790C-C0D6-418A-8B36-90947DCA8523}" destId="{57EBE25F-7BE5-437D-A682-67B4F1677AE6}" srcOrd="0" destOrd="0" parTransId="{200346F6-F403-455B-B550-38D214683527}" sibTransId="{059BDB1F-314F-4271-B041-190BCC61ABD2}"/>
    <dgm:cxn modelId="{1EDD33FF-6BB1-4B48-8F40-A5F3093D5224}" type="presParOf" srcId="{72674816-DC3F-4FFE-8254-4877DD323B84}" destId="{0CF91BF7-202C-4787-A7CA-CC2C51E9C036}" srcOrd="0" destOrd="0" presId="urn:microsoft.com/office/officeart/2005/8/layout/hierarchy1"/>
    <dgm:cxn modelId="{4169BB23-B966-4987-AECC-57CCFB4FD1C4}" type="presParOf" srcId="{0CF91BF7-202C-4787-A7CA-CC2C51E9C036}" destId="{C6419505-EB48-4FEC-9E77-51A4EE23E282}" srcOrd="0" destOrd="0" presId="urn:microsoft.com/office/officeart/2005/8/layout/hierarchy1"/>
    <dgm:cxn modelId="{F8E6124C-D475-425D-BC40-15A8CDA787DB}" type="presParOf" srcId="{C6419505-EB48-4FEC-9E77-51A4EE23E282}" destId="{81833ECD-EC68-4E21-9616-FD9C299F4CF2}" srcOrd="0" destOrd="0" presId="urn:microsoft.com/office/officeart/2005/8/layout/hierarchy1"/>
    <dgm:cxn modelId="{FF86BCAB-704C-4774-9B02-1604F88D15E8}" type="presParOf" srcId="{C6419505-EB48-4FEC-9E77-51A4EE23E282}" destId="{BFF98031-F96A-4E27-9599-991A504EA903}" srcOrd="1" destOrd="0" presId="urn:microsoft.com/office/officeart/2005/8/layout/hierarchy1"/>
    <dgm:cxn modelId="{34A5F742-19C5-43AF-8E93-B3E3201EE2F6}" type="presParOf" srcId="{0CF91BF7-202C-4787-A7CA-CC2C51E9C036}" destId="{B81DBA97-D4A8-4A3D-9C15-77A5965A97C0}" srcOrd="1" destOrd="0" presId="urn:microsoft.com/office/officeart/2005/8/layout/hierarchy1"/>
    <dgm:cxn modelId="{07DDBE06-0CCD-478F-90D9-D95495BDA634}" type="presParOf" srcId="{B81DBA97-D4A8-4A3D-9C15-77A5965A97C0}" destId="{195FADD2-4CBB-42B3-88BE-6A31E53CE3BC}" srcOrd="0" destOrd="0" presId="urn:microsoft.com/office/officeart/2005/8/layout/hierarchy1"/>
    <dgm:cxn modelId="{57FA84E5-ED92-4D1D-83E7-775559931C39}" type="presParOf" srcId="{B81DBA97-D4A8-4A3D-9C15-77A5965A97C0}" destId="{813434B0-31A5-4AF4-8187-5C98C2FBE1C2}" srcOrd="1" destOrd="0" presId="urn:microsoft.com/office/officeart/2005/8/layout/hierarchy1"/>
    <dgm:cxn modelId="{4BE0B036-9EF7-486F-901B-5D0AFEC217DD}" type="presParOf" srcId="{813434B0-31A5-4AF4-8187-5C98C2FBE1C2}" destId="{5FE3A045-64BE-40A3-8190-27F65D6A14A2}" srcOrd="0" destOrd="0" presId="urn:microsoft.com/office/officeart/2005/8/layout/hierarchy1"/>
    <dgm:cxn modelId="{EAC075BC-0AD3-470D-89E4-756911BC880C}" type="presParOf" srcId="{5FE3A045-64BE-40A3-8190-27F65D6A14A2}" destId="{BA8848B1-7E76-4A2F-917B-CE4F0727E997}" srcOrd="0" destOrd="0" presId="urn:microsoft.com/office/officeart/2005/8/layout/hierarchy1"/>
    <dgm:cxn modelId="{BC3367F9-AF86-44F9-9E10-14C278726F4A}" type="presParOf" srcId="{5FE3A045-64BE-40A3-8190-27F65D6A14A2}" destId="{90FB2133-5059-448E-8047-AC24D25C3B61}" srcOrd="1" destOrd="0" presId="urn:microsoft.com/office/officeart/2005/8/layout/hierarchy1"/>
    <dgm:cxn modelId="{1B5F0A50-17A9-4658-A10A-CE26276DF37B}" type="presParOf" srcId="{813434B0-31A5-4AF4-8187-5C98C2FBE1C2}" destId="{FBCEB396-1835-4FC7-8B6B-6E586C8685B4}" srcOrd="1" destOrd="0" presId="urn:microsoft.com/office/officeart/2005/8/layout/hierarchy1"/>
    <dgm:cxn modelId="{7923B548-0F65-4A04-A670-2666F3299CFC}" type="presParOf" srcId="{B81DBA97-D4A8-4A3D-9C15-77A5965A97C0}" destId="{0602849E-4454-4417-8D5A-15C689AACAAF}" srcOrd="2" destOrd="0" presId="urn:microsoft.com/office/officeart/2005/8/layout/hierarchy1"/>
    <dgm:cxn modelId="{4B19A28B-EEF6-4E1C-961D-87810F46601B}" type="presParOf" srcId="{B81DBA97-D4A8-4A3D-9C15-77A5965A97C0}" destId="{3EC228E7-FF18-49D7-ADE2-3E8A90054093}" srcOrd="3" destOrd="0" presId="urn:microsoft.com/office/officeart/2005/8/layout/hierarchy1"/>
    <dgm:cxn modelId="{42610454-3EE0-450F-9487-A286E36AE012}" type="presParOf" srcId="{3EC228E7-FF18-49D7-ADE2-3E8A90054093}" destId="{AC94CAD0-A771-428C-A537-8123F1537F99}" srcOrd="0" destOrd="0" presId="urn:microsoft.com/office/officeart/2005/8/layout/hierarchy1"/>
    <dgm:cxn modelId="{E74188CA-5E5B-4213-A7E0-9A1F99D26871}" type="presParOf" srcId="{AC94CAD0-A771-428C-A537-8123F1537F99}" destId="{F9B11807-1957-40DB-B27E-E4D4008E7AA8}" srcOrd="0" destOrd="0" presId="urn:microsoft.com/office/officeart/2005/8/layout/hierarchy1"/>
    <dgm:cxn modelId="{CA17F60A-98D7-4FF3-8E5F-FFBBF87F83D7}" type="presParOf" srcId="{AC94CAD0-A771-428C-A537-8123F1537F99}" destId="{67ADBE26-771E-4A6B-9023-BCC7109F4090}" srcOrd="1" destOrd="0" presId="urn:microsoft.com/office/officeart/2005/8/layout/hierarchy1"/>
    <dgm:cxn modelId="{2899AC6D-E83E-4517-B309-651A684F754C}" type="presParOf" srcId="{3EC228E7-FF18-49D7-ADE2-3E8A90054093}" destId="{304003B9-3652-4364-9371-05143AAF7A71}" srcOrd="1" destOrd="0" presId="urn:microsoft.com/office/officeart/2005/8/layout/hierarchy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100"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SCRIPTING:</a:t>
          </a:r>
        </a:p>
        <a:p>
          <a:pPr lvl="0" algn="ctr" defTabSz="355600" rtl="1">
            <a:lnSpc>
              <a:spcPct val="90000"/>
            </a:lnSpc>
            <a:spcBef>
              <a:spcPct val="0"/>
            </a:spcBef>
            <a:spcAft>
              <a:spcPct val="35000"/>
            </a:spcAft>
          </a:pPr>
          <a:r>
            <a:rPr lang="en-US" sz="800" kern="1200"/>
            <a:t>User writes a script based on his interpratation of a parking map</a:t>
          </a:r>
          <a:endParaRPr lang="he-IL" sz="800" kern="1200"/>
        </a:p>
      </dsp:txBody>
      <dsp:txXfrm>
        <a:off x="3100" y="181361"/>
        <a:ext cx="1804860" cy="721944"/>
      </dsp:txXfrm>
    </dsp:sp>
    <dsp:sp modelId="{0A2F48E4-CC1C-455A-AD2C-A206D1140C4E}">
      <dsp:nvSpPr>
        <dsp:cNvPr id="0" name=""/>
        <dsp:cNvSpPr/>
      </dsp:nvSpPr>
      <dsp:spPr>
        <a:xfrm>
          <a:off x="1627475"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COMPILING:</a:t>
          </a:r>
        </a:p>
        <a:p>
          <a:pPr lvl="0" algn="ctr" defTabSz="355600" rtl="1">
            <a:lnSpc>
              <a:spcPct val="90000"/>
            </a:lnSpc>
            <a:spcBef>
              <a:spcPct val="0"/>
            </a:spcBef>
            <a:spcAft>
              <a:spcPct val="35000"/>
            </a:spcAft>
          </a:pPr>
          <a:r>
            <a:rPr lang="en-US" sz="800" kern="1200"/>
            <a:t>First stage: The program translates the script into Instructions</a:t>
          </a:r>
          <a:endParaRPr lang="he-IL" sz="800" kern="1200"/>
        </a:p>
      </dsp:txBody>
      <dsp:txXfrm>
        <a:off x="1627475" y="181361"/>
        <a:ext cx="1804860" cy="721944"/>
      </dsp:txXfrm>
    </dsp:sp>
    <dsp:sp modelId="{AA54D5D2-05FA-4CEB-B5B0-DD5FAD764F15}">
      <dsp:nvSpPr>
        <dsp:cNvPr id="0" name=""/>
        <dsp:cNvSpPr/>
      </dsp:nvSpPr>
      <dsp:spPr>
        <a:xfrm>
          <a:off x="3251849"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ENCODING DATA:</a:t>
          </a:r>
        </a:p>
        <a:p>
          <a:pPr lvl="0" algn="ctr" defTabSz="355600" rtl="1">
            <a:lnSpc>
              <a:spcPct val="90000"/>
            </a:lnSpc>
            <a:spcBef>
              <a:spcPct val="0"/>
            </a:spcBef>
            <a:spcAft>
              <a:spcPct val="35000"/>
            </a:spcAft>
          </a:pPr>
          <a:r>
            <a:rPr lang="en-US" sz="800" kern="1200"/>
            <a:t>Second stage: Based on the Instructions, the BarcodeEncoder creates a Barcode Buffer</a:t>
          </a:r>
          <a:endParaRPr lang="he-IL" sz="800" kern="1200"/>
        </a:p>
      </dsp:txBody>
      <dsp:txXfrm>
        <a:off x="3251849" y="181361"/>
        <a:ext cx="1804860" cy="721944"/>
      </dsp:txXfrm>
    </dsp:sp>
    <dsp:sp modelId="{2D4A8445-DE83-4F47-BDDC-A735A6DFF667}">
      <dsp:nvSpPr>
        <dsp:cNvPr id="0" name=""/>
        <dsp:cNvSpPr/>
      </dsp:nvSpPr>
      <dsp:spPr>
        <a:xfrm>
          <a:off x="4876223" y="181361"/>
          <a:ext cx="1804860" cy="721944"/>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rtl="1">
            <a:lnSpc>
              <a:spcPct val="90000"/>
            </a:lnSpc>
            <a:spcBef>
              <a:spcPct val="0"/>
            </a:spcBef>
            <a:spcAft>
              <a:spcPct val="35000"/>
            </a:spcAft>
          </a:pPr>
          <a:r>
            <a:rPr lang="en-US" sz="800" kern="1200"/>
            <a:t>CREATING IMAGE:</a:t>
          </a:r>
        </a:p>
        <a:p>
          <a:pPr lvl="0" algn="ctr" defTabSz="355600" rtl="1">
            <a:lnSpc>
              <a:spcPct val="90000"/>
            </a:lnSpc>
            <a:spcBef>
              <a:spcPct val="0"/>
            </a:spcBef>
            <a:spcAft>
              <a:spcPct val="35000"/>
            </a:spcAft>
          </a:pPr>
          <a:r>
            <a:rPr lang="en-US" sz="800" kern="1200"/>
            <a:t>Third stage: User Create a Barcode Image out of the Barcode Buffer</a:t>
          </a:r>
        </a:p>
      </dsp:txBody>
      <dsp:txXfrm>
        <a:off x="4876223" y="181361"/>
        <a:ext cx="1804860" cy="721944"/>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F1BD35-7005-44BF-B8FA-10660E75934D}">
      <dsp:nvSpPr>
        <dsp:cNvPr id="0" name=""/>
        <dsp:cNvSpPr/>
      </dsp:nvSpPr>
      <dsp:spPr>
        <a:xfrm>
          <a:off x="3082"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CAPTURING IMAGE:</a:t>
          </a:r>
        </a:p>
        <a:p>
          <a:pPr lvl="0" algn="ctr" defTabSz="400050" rtl="1">
            <a:lnSpc>
              <a:spcPct val="90000"/>
            </a:lnSpc>
            <a:spcBef>
              <a:spcPct val="0"/>
            </a:spcBef>
            <a:spcAft>
              <a:spcPct val="35000"/>
            </a:spcAft>
          </a:pPr>
          <a:r>
            <a:rPr lang="en-US" sz="900" kern="1200"/>
            <a:t>The user needs to capture the Barcode Image with a camera</a:t>
          </a:r>
          <a:endParaRPr lang="he-IL" sz="900" kern="1200"/>
        </a:p>
      </dsp:txBody>
      <dsp:txXfrm>
        <a:off x="3082" y="180322"/>
        <a:ext cx="1794525" cy="717810"/>
      </dsp:txXfrm>
    </dsp:sp>
    <dsp:sp modelId="{0A2F48E4-CC1C-455A-AD2C-A206D1140C4E}">
      <dsp:nvSpPr>
        <dsp:cNvPr id="0" name=""/>
        <dsp:cNvSpPr/>
      </dsp:nvSpPr>
      <dsp:spPr>
        <a:xfrm>
          <a:off x="1618155"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IMAGE:</a:t>
          </a:r>
        </a:p>
        <a:p>
          <a:pPr lvl="0" algn="ctr" defTabSz="400050" rtl="1">
            <a:lnSpc>
              <a:spcPct val="90000"/>
            </a:lnSpc>
            <a:spcBef>
              <a:spcPct val="0"/>
            </a:spcBef>
            <a:spcAft>
              <a:spcPct val="35000"/>
            </a:spcAft>
          </a:pPr>
          <a:r>
            <a:rPr lang="en-US" sz="900" kern="1200"/>
            <a:t>First stage: The program decode the image back into Barcode Buffer</a:t>
          </a:r>
          <a:endParaRPr lang="he-IL" sz="900" kern="1200"/>
        </a:p>
      </dsp:txBody>
      <dsp:txXfrm>
        <a:off x="1618155" y="180322"/>
        <a:ext cx="1794525" cy="717810"/>
      </dsp:txXfrm>
    </dsp:sp>
    <dsp:sp modelId="{AA54D5D2-05FA-4CEB-B5B0-DD5FAD764F15}">
      <dsp:nvSpPr>
        <dsp:cNvPr id="0" name=""/>
        <dsp:cNvSpPr/>
      </dsp:nvSpPr>
      <dsp:spPr>
        <a:xfrm>
          <a:off x="3233228"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DECODING DATA:</a:t>
          </a:r>
        </a:p>
        <a:p>
          <a:pPr lvl="0" algn="ctr" defTabSz="400050" rtl="1">
            <a:lnSpc>
              <a:spcPct val="90000"/>
            </a:lnSpc>
            <a:spcBef>
              <a:spcPct val="0"/>
            </a:spcBef>
            <a:spcAft>
              <a:spcPct val="35000"/>
            </a:spcAft>
          </a:pPr>
          <a:r>
            <a:rPr lang="en-US" sz="900" kern="1200"/>
            <a:t>Second stage: The BarcodeDecoder translates the buffer to list of map items</a:t>
          </a:r>
          <a:endParaRPr lang="he-IL" sz="900" kern="1200"/>
        </a:p>
      </dsp:txBody>
      <dsp:txXfrm>
        <a:off x="3233228" y="180322"/>
        <a:ext cx="1794525" cy="717810"/>
      </dsp:txXfrm>
    </dsp:sp>
    <dsp:sp modelId="{2D4A8445-DE83-4F47-BDDC-A735A6DFF667}">
      <dsp:nvSpPr>
        <dsp:cNvPr id="0" name=""/>
        <dsp:cNvSpPr/>
      </dsp:nvSpPr>
      <dsp:spPr>
        <a:xfrm>
          <a:off x="4848301" y="180322"/>
          <a:ext cx="1794525" cy="717810"/>
        </a:xfrm>
        <a:prstGeom prst="chevron">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rtl="1">
            <a:lnSpc>
              <a:spcPct val="90000"/>
            </a:lnSpc>
            <a:spcBef>
              <a:spcPct val="0"/>
            </a:spcBef>
            <a:spcAft>
              <a:spcPct val="35000"/>
            </a:spcAft>
          </a:pPr>
          <a:r>
            <a:rPr lang="en-US" sz="900" kern="1200"/>
            <a:t>CREATING MAP:</a:t>
          </a:r>
        </a:p>
        <a:p>
          <a:pPr lvl="0" algn="ctr" defTabSz="400050" rtl="1">
            <a:lnSpc>
              <a:spcPct val="90000"/>
            </a:lnSpc>
            <a:spcBef>
              <a:spcPct val="0"/>
            </a:spcBef>
            <a:spcAft>
              <a:spcPct val="35000"/>
            </a:spcAft>
          </a:pPr>
          <a:r>
            <a:rPr lang="en-US" sz="900" kern="1200"/>
            <a:t>Third stage: The MapGenerator creates the map out of the item list</a:t>
          </a:r>
        </a:p>
      </dsp:txBody>
      <dsp:txXfrm>
        <a:off x="4848301" y="180322"/>
        <a:ext cx="1794525" cy="71781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6E85825-582D-4747-961B-BF93FAB6F166}">
      <dsp:nvSpPr>
        <dsp:cNvPr id="0" name=""/>
        <dsp:cNvSpPr/>
      </dsp:nvSpPr>
      <dsp:spPr>
        <a:xfrm>
          <a:off x="0" y="2653159"/>
          <a:ext cx="3203159" cy="435272"/>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5. Complete the process</a:t>
          </a:r>
          <a:endParaRPr lang="he-IL" sz="800" kern="1200"/>
        </a:p>
      </dsp:txBody>
      <dsp:txXfrm>
        <a:off x="0" y="2653159"/>
        <a:ext cx="3203159" cy="235047"/>
      </dsp:txXfrm>
    </dsp:sp>
    <dsp:sp modelId="{E279B47A-5219-4EDB-878F-EC40B89AD5D1}">
      <dsp:nvSpPr>
        <dsp:cNvPr id="0" name=""/>
        <dsp:cNvSpPr/>
      </dsp:nvSpPr>
      <dsp:spPr>
        <a:xfrm>
          <a:off x="0"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Call CompleteBarcoAndGetBuffer</a:t>
          </a:r>
          <a:endParaRPr lang="he-IL" sz="700" kern="1200"/>
        </a:p>
      </dsp:txBody>
      <dsp:txXfrm>
        <a:off x="0" y="2879501"/>
        <a:ext cx="1601579" cy="200225"/>
      </dsp:txXfrm>
    </dsp:sp>
    <dsp:sp modelId="{AE5FFCCC-892D-465D-8149-285CD7188246}">
      <dsp:nvSpPr>
        <dsp:cNvPr id="0" name=""/>
        <dsp:cNvSpPr/>
      </dsp:nvSpPr>
      <dsp:spPr>
        <a:xfrm>
          <a:off x="1601579" y="2879501"/>
          <a:ext cx="1601579" cy="20022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Returned buffer is the future barcode</a:t>
          </a:r>
          <a:endParaRPr lang="he-IL" sz="700" kern="1200"/>
        </a:p>
      </dsp:txBody>
      <dsp:txXfrm>
        <a:off x="1601579" y="2879501"/>
        <a:ext cx="1601579" cy="200225"/>
      </dsp:txXfrm>
    </dsp:sp>
    <dsp:sp modelId="{E15860D0-CB9F-4ACC-BDFD-2AEF5DD9FE6A}">
      <dsp:nvSpPr>
        <dsp:cNvPr id="0" name=""/>
        <dsp:cNvSpPr/>
      </dsp:nvSpPr>
      <dsp:spPr>
        <a:xfrm rot="10800000">
          <a:off x="0" y="1990239"/>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4. Encode Items</a:t>
          </a:r>
          <a:endParaRPr lang="he-IL" sz="800" kern="1200"/>
        </a:p>
      </dsp:txBody>
      <dsp:txXfrm>
        <a:off x="0" y="1990239"/>
        <a:ext cx="3203159" cy="234976"/>
      </dsp:txXfrm>
    </dsp:sp>
    <dsp:sp modelId="{CBA2BEC8-C28E-4FE9-B6B0-9F69DB1F455C}">
      <dsp:nvSpPr>
        <dsp:cNvPr id="0" name=""/>
        <dsp:cNvSpPr/>
      </dsp:nvSpPr>
      <dsp:spPr>
        <a:xfrm>
          <a:off x="0"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Call AddItem to add an item</a:t>
          </a:r>
          <a:endParaRPr lang="he-IL" sz="700" kern="1200"/>
        </a:p>
      </dsp:txBody>
      <dsp:txXfrm>
        <a:off x="0" y="2225216"/>
        <a:ext cx="1601579" cy="200165"/>
      </dsp:txXfrm>
    </dsp:sp>
    <dsp:sp modelId="{6ACB1D43-3F0C-4A97-950C-362EA7853ABE}">
      <dsp:nvSpPr>
        <dsp:cNvPr id="0" name=""/>
        <dsp:cNvSpPr/>
      </dsp:nvSpPr>
      <dsp:spPr>
        <a:xfrm>
          <a:off x="1601579" y="2225216"/>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Repeat for all items</a:t>
          </a:r>
          <a:endParaRPr lang="he-IL" sz="700" kern="1200"/>
        </a:p>
      </dsp:txBody>
      <dsp:txXfrm>
        <a:off x="1601579" y="2225216"/>
        <a:ext cx="1601579" cy="200165"/>
      </dsp:txXfrm>
    </dsp:sp>
    <dsp:sp modelId="{B53898F0-A36E-4867-99E3-38BE992FA24D}">
      <dsp:nvSpPr>
        <dsp:cNvPr id="0" name=""/>
        <dsp:cNvSpPr/>
      </dsp:nvSpPr>
      <dsp:spPr>
        <a:xfrm rot="10800000">
          <a:off x="0" y="1327318"/>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3. Encode Headers</a:t>
          </a:r>
          <a:endParaRPr lang="he-IL" sz="800" kern="1200"/>
        </a:p>
      </dsp:txBody>
      <dsp:txXfrm>
        <a:off x="0" y="1327318"/>
        <a:ext cx="3203159" cy="234976"/>
      </dsp:txXfrm>
    </dsp:sp>
    <dsp:sp modelId="{984A3B86-7B17-4447-8051-B1AA4B75A088}">
      <dsp:nvSpPr>
        <dsp:cNvPr id="0" name=""/>
        <dsp:cNvSpPr/>
      </dsp:nvSpPr>
      <dsp:spPr>
        <a:xfrm>
          <a:off x="0"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a std::list of headers</a:t>
          </a:r>
          <a:endParaRPr lang="he-IL" sz="700" kern="1200"/>
        </a:p>
      </dsp:txBody>
      <dsp:txXfrm>
        <a:off x="0" y="1562295"/>
        <a:ext cx="1601579" cy="200165"/>
      </dsp:txXfrm>
    </dsp:sp>
    <dsp:sp modelId="{7B7C8DF0-948D-4818-9707-ED6D90EDE7F5}">
      <dsp:nvSpPr>
        <dsp:cNvPr id="0" name=""/>
        <dsp:cNvSpPr/>
      </dsp:nvSpPr>
      <dsp:spPr>
        <a:xfrm>
          <a:off x="1601579" y="1562295"/>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Call CreateHeaders</a:t>
          </a:r>
          <a:endParaRPr lang="he-IL" sz="700" kern="1200"/>
        </a:p>
      </dsp:txBody>
      <dsp:txXfrm>
        <a:off x="1601579" y="1562295"/>
        <a:ext cx="1601579" cy="200165"/>
      </dsp:txXfrm>
    </dsp:sp>
    <dsp:sp modelId="{DBBDB3BD-809D-460D-A13E-F18DDCEF796E}">
      <dsp:nvSpPr>
        <dsp:cNvPr id="0" name=""/>
        <dsp:cNvSpPr/>
      </dsp:nvSpPr>
      <dsp:spPr>
        <a:xfrm rot="10800000">
          <a:off x="0" y="66439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2. Create Items</a:t>
          </a:r>
          <a:endParaRPr lang="he-IL" sz="800" kern="1200"/>
        </a:p>
      </dsp:txBody>
      <dsp:txXfrm>
        <a:off x="0" y="664397"/>
        <a:ext cx="3203159" cy="234976"/>
      </dsp:txXfrm>
    </dsp:sp>
    <dsp:sp modelId="{4A595C7D-1DCD-4893-AE64-3D49AB3D6C93}">
      <dsp:nvSpPr>
        <dsp:cNvPr id="0" name=""/>
        <dsp:cNvSpPr/>
      </dsp:nvSpPr>
      <dsp:spPr>
        <a:xfrm>
          <a:off x="0"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item instance</a:t>
          </a:r>
          <a:endParaRPr lang="he-IL" sz="700" kern="1200"/>
        </a:p>
      </dsp:txBody>
      <dsp:txXfrm>
        <a:off x="0" y="899374"/>
        <a:ext cx="1601579" cy="200165"/>
      </dsp:txXfrm>
    </dsp:sp>
    <dsp:sp modelId="{AC0E36CF-6243-4621-8A7D-C24FB8A07051}">
      <dsp:nvSpPr>
        <dsp:cNvPr id="0" name=""/>
        <dsp:cNvSpPr/>
      </dsp:nvSpPr>
      <dsp:spPr>
        <a:xfrm>
          <a:off x="1601579" y="899374"/>
          <a:ext cx="1601579"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item itself</a:t>
          </a:r>
          <a:endParaRPr lang="he-IL" sz="700" kern="1200"/>
        </a:p>
      </dsp:txBody>
      <dsp:txXfrm>
        <a:off x="1601579" y="899374"/>
        <a:ext cx="1601579" cy="200165"/>
      </dsp:txXfrm>
    </dsp:sp>
    <dsp:sp modelId="{1AB704B8-08E3-41A8-BA82-D632BC71BE45}">
      <dsp:nvSpPr>
        <dsp:cNvPr id="0" name=""/>
        <dsp:cNvSpPr/>
      </dsp:nvSpPr>
      <dsp:spPr>
        <a:xfrm rot="10800000">
          <a:off x="0" y="1477"/>
          <a:ext cx="3203159" cy="669449"/>
        </a:xfrm>
        <a:prstGeom prst="upArrowCallou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rtl="1">
            <a:lnSpc>
              <a:spcPct val="90000"/>
            </a:lnSpc>
            <a:spcBef>
              <a:spcPct val="0"/>
            </a:spcBef>
            <a:spcAft>
              <a:spcPct val="35000"/>
            </a:spcAft>
          </a:pPr>
          <a:r>
            <a:rPr lang="en-US" sz="800" kern="1200"/>
            <a:t>1. Create Headers</a:t>
          </a:r>
          <a:endParaRPr lang="he-IL" sz="800" kern="1200"/>
        </a:p>
      </dsp:txBody>
      <dsp:txXfrm>
        <a:off x="0" y="1477"/>
        <a:ext cx="3203159" cy="234976"/>
      </dsp:txXfrm>
    </dsp:sp>
    <dsp:sp modelId="{358A5F07-FEC9-4AAB-AB07-E16B660C4951}">
      <dsp:nvSpPr>
        <dsp:cNvPr id="0" name=""/>
        <dsp:cNvSpPr/>
      </dsp:nvSpPr>
      <dsp:spPr>
        <a:xfrm>
          <a:off x="820" y="236453"/>
          <a:ext cx="1591626"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1. Create new header instance</a:t>
          </a:r>
          <a:endParaRPr lang="he-IL" sz="700" kern="1200"/>
        </a:p>
      </dsp:txBody>
      <dsp:txXfrm>
        <a:off x="820" y="236453"/>
        <a:ext cx="1591626" cy="200165"/>
      </dsp:txXfrm>
    </dsp:sp>
    <dsp:sp modelId="{CEE6C3AF-86D8-4F26-99FD-21CA290605CE}">
      <dsp:nvSpPr>
        <dsp:cNvPr id="0" name=""/>
        <dsp:cNvSpPr/>
      </dsp:nvSpPr>
      <dsp:spPr>
        <a:xfrm>
          <a:off x="1592446" y="236453"/>
          <a:ext cx="1609892" cy="200165"/>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49784" tIns="8890" rIns="49784" bIns="8890" numCol="1" spcCol="1270" anchor="ctr" anchorCtr="0">
          <a:noAutofit/>
        </a:bodyPr>
        <a:lstStyle/>
        <a:p>
          <a:pPr lvl="0" algn="ctr" defTabSz="311150" rtl="1">
            <a:lnSpc>
              <a:spcPct val="90000"/>
            </a:lnSpc>
            <a:spcBef>
              <a:spcPct val="0"/>
            </a:spcBef>
            <a:spcAft>
              <a:spcPct val="35000"/>
            </a:spcAft>
          </a:pPr>
          <a:r>
            <a:rPr lang="en-US" sz="700" kern="1200"/>
            <a:t>2. Encode the header itself</a:t>
          </a:r>
          <a:endParaRPr lang="he-IL" sz="700" kern="1200"/>
        </a:p>
      </dsp:txBody>
      <dsp:txXfrm>
        <a:off x="1592446" y="236453"/>
        <a:ext cx="1609892" cy="20016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90EB846-89C8-444A-BAB5-B550F2FF1DCB}">
      <dsp:nvSpPr>
        <dsp:cNvPr id="0" name=""/>
        <dsp:cNvSpPr/>
      </dsp:nvSpPr>
      <dsp:spPr>
        <a:xfrm>
          <a:off x="2931"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BercodeDecoder first translates the GeneralHeader</a:t>
          </a:r>
          <a:endParaRPr lang="he-IL" sz="700" kern="1200"/>
        </a:p>
      </dsp:txBody>
      <dsp:txXfrm>
        <a:off x="2931" y="198857"/>
        <a:ext cx="1281555" cy="768933"/>
      </dsp:txXfrm>
    </dsp:sp>
    <dsp:sp modelId="{CDCA062F-F00E-4C3D-98B7-3B1916AFD678}">
      <dsp:nvSpPr>
        <dsp:cNvPr id="0" name=""/>
        <dsp:cNvSpPr/>
      </dsp:nvSpPr>
      <dsp:spPr>
        <a:xfrm>
          <a:off x="1397263"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1397263" y="424411"/>
        <a:ext cx="271689" cy="317825"/>
      </dsp:txXfrm>
    </dsp:sp>
    <dsp:sp modelId="{8E2B3FA4-AAEF-4722-8137-045E5022C036}">
      <dsp:nvSpPr>
        <dsp:cNvPr id="0" name=""/>
        <dsp:cNvSpPr/>
      </dsp:nvSpPr>
      <dsp:spPr>
        <a:xfrm>
          <a:off x="1797109"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Accodring to the GeneralHeader it creates the appropriate Decoder</a:t>
          </a:r>
        </a:p>
        <a:p>
          <a:pPr lvl="0" algn="ctr" defTabSz="311150" rtl="1">
            <a:lnSpc>
              <a:spcPct val="90000"/>
            </a:lnSpc>
            <a:spcBef>
              <a:spcPct val="0"/>
            </a:spcBef>
            <a:spcAft>
              <a:spcPct val="35000"/>
            </a:spcAft>
          </a:pPr>
          <a:r>
            <a:rPr lang="en-US" sz="700" kern="1200"/>
            <a:t>(e.g. CBarcodeParkingMapDecoder)</a:t>
          </a:r>
          <a:endParaRPr lang="he-IL" sz="700" kern="1200"/>
        </a:p>
      </dsp:txBody>
      <dsp:txXfrm>
        <a:off x="1797109" y="198857"/>
        <a:ext cx="1281555" cy="768933"/>
      </dsp:txXfrm>
    </dsp:sp>
    <dsp:sp modelId="{83C2EC4A-D06A-40D0-BCF6-F54EC6581F25}">
      <dsp:nvSpPr>
        <dsp:cNvPr id="0" name=""/>
        <dsp:cNvSpPr/>
      </dsp:nvSpPr>
      <dsp:spPr>
        <a:xfrm>
          <a:off x="3191442"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3191442" y="424411"/>
        <a:ext cx="271689" cy="317825"/>
      </dsp:txXfrm>
    </dsp:sp>
    <dsp:sp modelId="{FA13B86E-B1D4-4628-BC17-84E15653360E}">
      <dsp:nvSpPr>
        <dsp:cNvPr id="0" name=""/>
        <dsp:cNvSpPr/>
      </dsp:nvSpPr>
      <dsp:spPr>
        <a:xfrm>
          <a:off x="3591287"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It uses the created specific decoder to decode the internal header</a:t>
          </a:r>
        </a:p>
        <a:p>
          <a:pPr lvl="0" algn="ctr" defTabSz="311150" rtl="1">
            <a:lnSpc>
              <a:spcPct val="90000"/>
            </a:lnSpc>
            <a:spcBef>
              <a:spcPct val="0"/>
            </a:spcBef>
            <a:spcAft>
              <a:spcPct val="35000"/>
            </a:spcAft>
          </a:pPr>
          <a:r>
            <a:rPr lang="en-US" sz="700" kern="1200"/>
            <a:t>(E.G. CParkingMapHeader)</a:t>
          </a:r>
          <a:endParaRPr lang="he-IL" sz="700" kern="1200"/>
        </a:p>
      </dsp:txBody>
      <dsp:txXfrm>
        <a:off x="3591287" y="198857"/>
        <a:ext cx="1281555" cy="768933"/>
      </dsp:txXfrm>
    </dsp:sp>
    <dsp:sp modelId="{B8CEF09D-55C3-4899-86A3-6837AAA10CB5}">
      <dsp:nvSpPr>
        <dsp:cNvPr id="0" name=""/>
        <dsp:cNvSpPr/>
      </dsp:nvSpPr>
      <dsp:spPr>
        <a:xfrm>
          <a:off x="4985620" y="424411"/>
          <a:ext cx="271689" cy="317825"/>
        </a:xfrm>
        <a:prstGeom prst="rightArrow">
          <a:avLst>
            <a:gd name="adj1" fmla="val 60000"/>
            <a:gd name="adj2" fmla="val 50000"/>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4985620" y="424411"/>
        <a:ext cx="271689" cy="317825"/>
      </dsp:txXfrm>
    </dsp:sp>
    <dsp:sp modelId="{E0B092A9-923F-4AA3-A02F-C3D02B509170}">
      <dsp:nvSpPr>
        <dsp:cNvPr id="0" name=""/>
        <dsp:cNvSpPr/>
      </dsp:nvSpPr>
      <dsp:spPr>
        <a:xfrm>
          <a:off x="5385465" y="198857"/>
          <a:ext cx="1281555" cy="76893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6670" tIns="26670" rIns="26670" bIns="26670" numCol="1" spcCol="1270" anchor="ctr" anchorCtr="0">
          <a:noAutofit/>
        </a:bodyPr>
        <a:lstStyle/>
        <a:p>
          <a:pPr lvl="0" algn="ctr" defTabSz="311150" rtl="1">
            <a:lnSpc>
              <a:spcPct val="90000"/>
            </a:lnSpc>
            <a:spcBef>
              <a:spcPct val="0"/>
            </a:spcBef>
            <a:spcAft>
              <a:spcPct val="35000"/>
            </a:spcAft>
          </a:pPr>
          <a:r>
            <a:rPr lang="en-US" sz="700" kern="1200"/>
            <a:t>Afterwords the BarcodeDecoder asks the specific decoder to extract and return the item list</a:t>
          </a:r>
          <a:endParaRPr lang="he-IL" sz="700" kern="1200"/>
        </a:p>
      </dsp:txBody>
      <dsp:txXfrm>
        <a:off x="5385465" y="198857"/>
        <a:ext cx="1281555" cy="768933"/>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2E95BF-EE23-4AD6-BD8F-16B668BF2A75}">
      <dsp:nvSpPr>
        <dsp:cNvPr id="0" name=""/>
        <dsp:cNvSpPr/>
      </dsp:nvSpPr>
      <dsp:spPr>
        <a:xfrm>
          <a:off x="3248634" y="1009068"/>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A47D9-A42F-4D54-80B7-800321ABCD77}">
      <dsp:nvSpPr>
        <dsp:cNvPr id="0" name=""/>
        <dsp:cNvSpPr/>
      </dsp:nvSpPr>
      <dsp:spPr>
        <a:xfrm>
          <a:off x="3248634" y="1009068"/>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D17CBF-2F4B-4C38-890C-4EF30417C7AA}">
      <dsp:nvSpPr>
        <dsp:cNvPr id="0" name=""/>
        <dsp:cNvSpPr/>
      </dsp:nvSpPr>
      <dsp:spPr>
        <a:xfrm>
          <a:off x="3248634" y="1009068"/>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27CE7-57C5-4951-B5AA-5AC8742288CD}">
      <dsp:nvSpPr>
        <dsp:cNvPr id="0" name=""/>
        <dsp:cNvSpPr/>
      </dsp:nvSpPr>
      <dsp:spPr>
        <a:xfrm>
          <a:off x="3202914" y="1009068"/>
          <a:ext cx="91440" cy="175224"/>
        </a:xfrm>
        <a:custGeom>
          <a:avLst/>
          <a:gdLst/>
          <a:ahLst/>
          <a:cxnLst/>
          <a:rect l="0" t="0" r="0" b="0"/>
          <a:pathLst>
            <a:path>
              <a:moveTo>
                <a:pt x="45720" y="0"/>
              </a:moveTo>
              <a:lnTo>
                <a:pt x="4572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85E8C2-638A-4B1C-82D1-9E91D1AD1351}">
      <dsp:nvSpPr>
        <dsp:cNvPr id="0" name=""/>
        <dsp:cNvSpPr/>
      </dsp:nvSpPr>
      <dsp:spPr>
        <a:xfrm>
          <a:off x="2512258" y="1566873"/>
          <a:ext cx="2209128" cy="175224"/>
        </a:xfrm>
        <a:custGeom>
          <a:avLst/>
          <a:gdLst/>
          <a:ahLst/>
          <a:cxnLst/>
          <a:rect l="0" t="0" r="0" b="0"/>
          <a:pathLst>
            <a:path>
              <a:moveTo>
                <a:pt x="0" y="0"/>
              </a:moveTo>
              <a:lnTo>
                <a:pt x="0" y="119410"/>
              </a:lnTo>
              <a:lnTo>
                <a:pt x="2209128" y="119410"/>
              </a:lnTo>
              <a:lnTo>
                <a:pt x="2209128"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8DAE6-061B-45B8-B1C5-3B5099BCA986}">
      <dsp:nvSpPr>
        <dsp:cNvPr id="0" name=""/>
        <dsp:cNvSpPr/>
      </dsp:nvSpPr>
      <dsp:spPr>
        <a:xfrm>
          <a:off x="2512258" y="1566873"/>
          <a:ext cx="1472752" cy="175224"/>
        </a:xfrm>
        <a:custGeom>
          <a:avLst/>
          <a:gdLst/>
          <a:ahLst/>
          <a:cxnLst/>
          <a:rect l="0" t="0" r="0" b="0"/>
          <a:pathLst>
            <a:path>
              <a:moveTo>
                <a:pt x="0" y="0"/>
              </a:moveTo>
              <a:lnTo>
                <a:pt x="0" y="119410"/>
              </a:lnTo>
              <a:lnTo>
                <a:pt x="1472752" y="119410"/>
              </a:lnTo>
              <a:lnTo>
                <a:pt x="1472752"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2404CB-8889-421D-92A9-B344744050F3}">
      <dsp:nvSpPr>
        <dsp:cNvPr id="0" name=""/>
        <dsp:cNvSpPr/>
      </dsp:nvSpPr>
      <dsp:spPr>
        <a:xfrm>
          <a:off x="2512258" y="1566873"/>
          <a:ext cx="736376" cy="175224"/>
        </a:xfrm>
        <a:custGeom>
          <a:avLst/>
          <a:gdLst/>
          <a:ahLst/>
          <a:cxnLst/>
          <a:rect l="0" t="0" r="0" b="0"/>
          <a:pathLst>
            <a:path>
              <a:moveTo>
                <a:pt x="0" y="0"/>
              </a:moveTo>
              <a:lnTo>
                <a:pt x="0" y="119410"/>
              </a:lnTo>
              <a:lnTo>
                <a:pt x="736376" y="119410"/>
              </a:lnTo>
              <a:lnTo>
                <a:pt x="736376"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044FBB-B1DA-4171-96CA-3CDA96E346AE}">
      <dsp:nvSpPr>
        <dsp:cNvPr id="0" name=""/>
        <dsp:cNvSpPr/>
      </dsp:nvSpPr>
      <dsp:spPr>
        <a:xfrm>
          <a:off x="2466538" y="1566873"/>
          <a:ext cx="91440" cy="175224"/>
        </a:xfrm>
        <a:custGeom>
          <a:avLst/>
          <a:gdLst/>
          <a:ahLst/>
          <a:cxnLst/>
          <a:rect l="0" t="0" r="0" b="0"/>
          <a:pathLst>
            <a:path>
              <a:moveTo>
                <a:pt x="45720" y="0"/>
              </a:moveTo>
              <a:lnTo>
                <a:pt x="4572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303B35-2F7C-4B6B-B929-336E110EE889}">
      <dsp:nvSpPr>
        <dsp:cNvPr id="0" name=""/>
        <dsp:cNvSpPr/>
      </dsp:nvSpPr>
      <dsp:spPr>
        <a:xfrm>
          <a:off x="1775882" y="1566873"/>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7C6AC6-7C12-44B6-A5F5-AA1E8B390E84}">
      <dsp:nvSpPr>
        <dsp:cNvPr id="0" name=""/>
        <dsp:cNvSpPr/>
      </dsp:nvSpPr>
      <dsp:spPr>
        <a:xfrm>
          <a:off x="1039506" y="1566873"/>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5387A3-5168-4D87-B0BC-A8E02E73F195}">
      <dsp:nvSpPr>
        <dsp:cNvPr id="0" name=""/>
        <dsp:cNvSpPr/>
      </dsp:nvSpPr>
      <dsp:spPr>
        <a:xfrm>
          <a:off x="303129" y="1566873"/>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0DC88C-166F-4692-B749-5BB9958EDD8D}">
      <dsp:nvSpPr>
        <dsp:cNvPr id="0" name=""/>
        <dsp:cNvSpPr/>
      </dsp:nvSpPr>
      <dsp:spPr>
        <a:xfrm>
          <a:off x="2512258" y="1009068"/>
          <a:ext cx="736376" cy="175224"/>
        </a:xfrm>
        <a:custGeom>
          <a:avLst/>
          <a:gdLst/>
          <a:ahLst/>
          <a:cxnLst/>
          <a:rect l="0" t="0" r="0" b="0"/>
          <a:pathLst>
            <a:path>
              <a:moveTo>
                <a:pt x="736376" y="0"/>
              </a:moveTo>
              <a:lnTo>
                <a:pt x="736376"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2849E-4454-4417-8D5A-15C689AACAAF}">
      <dsp:nvSpPr>
        <dsp:cNvPr id="0" name=""/>
        <dsp:cNvSpPr/>
      </dsp:nvSpPr>
      <dsp:spPr>
        <a:xfrm>
          <a:off x="1775882" y="1009068"/>
          <a:ext cx="1472752" cy="175224"/>
        </a:xfrm>
        <a:custGeom>
          <a:avLst/>
          <a:gdLst/>
          <a:ahLst/>
          <a:cxnLst/>
          <a:rect l="0" t="0" r="0" b="0"/>
          <a:pathLst>
            <a:path>
              <a:moveTo>
                <a:pt x="1472752" y="0"/>
              </a:moveTo>
              <a:lnTo>
                <a:pt x="1472752"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1039506" y="1009068"/>
          <a:ext cx="2209128" cy="175224"/>
        </a:xfrm>
        <a:custGeom>
          <a:avLst/>
          <a:gdLst/>
          <a:ahLst/>
          <a:cxnLst/>
          <a:rect l="0" t="0" r="0" b="0"/>
          <a:pathLst>
            <a:path>
              <a:moveTo>
                <a:pt x="2209128" y="0"/>
              </a:moveTo>
              <a:lnTo>
                <a:pt x="2209128" y="119410"/>
              </a:lnTo>
              <a:lnTo>
                <a:pt x="0" y="119410"/>
              </a:lnTo>
              <a:lnTo>
                <a:pt x="0" y="17522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2947389" y="62648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3014332" y="69008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IItem</a:t>
          </a:r>
          <a:endParaRPr lang="he-IL" sz="600" kern="1200"/>
        </a:p>
      </dsp:txBody>
      <dsp:txXfrm>
        <a:off x="3014332" y="690083"/>
        <a:ext cx="602489" cy="382580"/>
      </dsp:txXfrm>
    </dsp:sp>
    <dsp:sp modelId="{BA8848B1-7E76-4A2F-917B-CE4F0727E997}">
      <dsp:nvSpPr>
        <dsp:cNvPr id="0" name=""/>
        <dsp:cNvSpPr/>
      </dsp:nvSpPr>
      <dsp:spPr>
        <a:xfrm>
          <a:off x="73826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05204"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CItemStructure</a:t>
          </a:r>
          <a:endParaRPr lang="he-IL" sz="600" kern="1200"/>
        </a:p>
      </dsp:txBody>
      <dsp:txXfrm>
        <a:off x="805204" y="1247888"/>
        <a:ext cx="602489" cy="382580"/>
      </dsp:txXfrm>
    </dsp:sp>
    <dsp:sp modelId="{F9B11807-1957-40DB-B27E-E4D4008E7AA8}">
      <dsp:nvSpPr>
        <dsp:cNvPr id="0" name=""/>
        <dsp:cNvSpPr/>
      </dsp:nvSpPr>
      <dsp:spPr>
        <a:xfrm>
          <a:off x="147463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541580"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CComplexItem</a:t>
          </a:r>
          <a:endParaRPr lang="he-IL" sz="600" kern="1200"/>
        </a:p>
      </dsp:txBody>
      <dsp:txXfrm>
        <a:off x="1541580" y="1247888"/>
        <a:ext cx="602489" cy="382580"/>
      </dsp:txXfrm>
    </dsp:sp>
    <dsp:sp modelId="{F5E69A91-86CF-41F5-BB25-5BA27FEBED64}">
      <dsp:nvSpPr>
        <dsp:cNvPr id="0" name=""/>
        <dsp:cNvSpPr/>
      </dsp:nvSpPr>
      <dsp:spPr>
        <a:xfrm>
          <a:off x="2211013"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0EFA6DE-157A-411F-9EB7-C5B48941DFA5}">
      <dsp:nvSpPr>
        <dsp:cNvPr id="0" name=""/>
        <dsp:cNvSpPr/>
      </dsp:nvSpPr>
      <dsp:spPr>
        <a:xfrm>
          <a:off x="2277956"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a:t>
          </a:r>
          <a:endParaRPr lang="he-IL" sz="600" kern="1200"/>
        </a:p>
      </dsp:txBody>
      <dsp:txXfrm>
        <a:off x="2277956" y="1247888"/>
        <a:ext cx="602489" cy="382580"/>
      </dsp:txXfrm>
    </dsp:sp>
    <dsp:sp modelId="{373CEA74-9D52-4F1E-A79E-6FBC1B0218C5}">
      <dsp:nvSpPr>
        <dsp:cNvPr id="0" name=""/>
        <dsp:cNvSpPr/>
      </dsp:nvSpPr>
      <dsp:spPr>
        <a:xfrm>
          <a:off x="188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AB318C8-9FA1-44CD-8A93-B38EE665B5BE}">
      <dsp:nvSpPr>
        <dsp:cNvPr id="0" name=""/>
        <dsp:cNvSpPr/>
      </dsp:nvSpPr>
      <dsp:spPr>
        <a:xfrm>
          <a:off x="68828"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Signed Jump</a:t>
          </a:r>
        </a:p>
      </dsp:txBody>
      <dsp:txXfrm>
        <a:off x="68828" y="1805693"/>
        <a:ext cx="602489" cy="382580"/>
      </dsp:txXfrm>
    </dsp:sp>
    <dsp:sp modelId="{C621DE8E-E64D-4A07-9C28-D1FF38C85EB6}">
      <dsp:nvSpPr>
        <dsp:cNvPr id="0" name=""/>
        <dsp:cNvSpPr/>
      </dsp:nvSpPr>
      <dsp:spPr>
        <a:xfrm>
          <a:off x="73826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580AD6-8207-413E-9952-9A02B3437237}">
      <dsp:nvSpPr>
        <dsp:cNvPr id="0" name=""/>
        <dsp:cNvSpPr/>
      </dsp:nvSpPr>
      <dsp:spPr>
        <a:xfrm>
          <a:off x="805204"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Absolute Jump</a:t>
          </a:r>
          <a:endParaRPr lang="he-IL" sz="600" kern="1200"/>
        </a:p>
      </dsp:txBody>
      <dsp:txXfrm>
        <a:off x="805204" y="1805693"/>
        <a:ext cx="602489" cy="382580"/>
      </dsp:txXfrm>
    </dsp:sp>
    <dsp:sp modelId="{9B3CAEDF-02AA-49D6-AB9B-6E5669AC5452}">
      <dsp:nvSpPr>
        <dsp:cNvPr id="0" name=""/>
        <dsp:cNvSpPr/>
      </dsp:nvSpPr>
      <dsp:spPr>
        <a:xfrm>
          <a:off x="1474637"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337E5A-980E-437C-98BC-0C931A1BB2A6}">
      <dsp:nvSpPr>
        <dsp:cNvPr id="0" name=""/>
        <dsp:cNvSpPr/>
      </dsp:nvSpPr>
      <dsp:spPr>
        <a:xfrm>
          <a:off x="1541580"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Text</a:t>
          </a:r>
          <a:endParaRPr lang="he-IL" sz="600" kern="1200"/>
        </a:p>
      </dsp:txBody>
      <dsp:txXfrm>
        <a:off x="1541580" y="1805693"/>
        <a:ext cx="602489" cy="382580"/>
      </dsp:txXfrm>
    </dsp:sp>
    <dsp:sp modelId="{06745140-5D72-4616-B85B-6D495152AF8E}">
      <dsp:nvSpPr>
        <dsp:cNvPr id="0" name=""/>
        <dsp:cNvSpPr/>
      </dsp:nvSpPr>
      <dsp:spPr>
        <a:xfrm>
          <a:off x="2211013"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1B0B07F-88D5-4CDF-9576-659196CF9ED2}">
      <dsp:nvSpPr>
        <dsp:cNvPr id="0" name=""/>
        <dsp:cNvSpPr/>
      </dsp:nvSpPr>
      <dsp:spPr>
        <a:xfrm>
          <a:off x="2277956"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8 bit </a:t>
          </a:r>
          <a:endParaRPr lang="he-IL" sz="600" kern="1200"/>
        </a:p>
      </dsp:txBody>
      <dsp:txXfrm>
        <a:off x="2277956" y="1805693"/>
        <a:ext cx="602489" cy="382580"/>
      </dsp:txXfrm>
    </dsp:sp>
    <dsp:sp modelId="{3738E42F-FAE4-4B0E-9742-A76E3FC6D10A}">
      <dsp:nvSpPr>
        <dsp:cNvPr id="0" name=""/>
        <dsp:cNvSpPr/>
      </dsp:nvSpPr>
      <dsp:spPr>
        <a:xfrm>
          <a:off x="2947389"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ED9C154-2F49-4D52-94D7-84E7030DD99D}">
      <dsp:nvSpPr>
        <dsp:cNvPr id="0" name=""/>
        <dsp:cNvSpPr/>
      </dsp:nvSpPr>
      <dsp:spPr>
        <a:xfrm>
          <a:off x="3014332"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12 bit </a:t>
          </a:r>
          <a:endParaRPr lang="he-IL" sz="600" kern="1200"/>
        </a:p>
      </dsp:txBody>
      <dsp:txXfrm>
        <a:off x="3014332" y="1805693"/>
        <a:ext cx="602489" cy="382580"/>
      </dsp:txXfrm>
    </dsp:sp>
    <dsp:sp modelId="{45B1ABB7-27A3-4281-9331-0295664B7D0C}">
      <dsp:nvSpPr>
        <dsp:cNvPr id="0" name=""/>
        <dsp:cNvSpPr/>
      </dsp:nvSpPr>
      <dsp:spPr>
        <a:xfrm>
          <a:off x="3683765"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C4F9438-2BA2-4BB7-A392-FD65F6C73B4B}">
      <dsp:nvSpPr>
        <dsp:cNvPr id="0" name=""/>
        <dsp:cNvSpPr/>
      </dsp:nvSpPr>
      <dsp:spPr>
        <a:xfrm>
          <a:off x="3750709"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16 bit </a:t>
          </a:r>
          <a:endParaRPr lang="he-IL" sz="600" kern="1200"/>
        </a:p>
      </dsp:txBody>
      <dsp:txXfrm>
        <a:off x="3750709" y="1805693"/>
        <a:ext cx="602489" cy="382580"/>
      </dsp:txXfrm>
    </dsp:sp>
    <dsp:sp modelId="{A3810FD7-8506-4173-BF42-4AA2AE4D4A93}">
      <dsp:nvSpPr>
        <dsp:cNvPr id="0" name=""/>
        <dsp:cNvSpPr/>
      </dsp:nvSpPr>
      <dsp:spPr>
        <a:xfrm>
          <a:off x="4420141" y="1742097"/>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DEFBA03-9661-474B-AA36-D5D6049153D7}">
      <dsp:nvSpPr>
        <dsp:cNvPr id="0" name=""/>
        <dsp:cNvSpPr/>
      </dsp:nvSpPr>
      <dsp:spPr>
        <a:xfrm>
          <a:off x="4487085" y="1805693"/>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extended 32 bit </a:t>
          </a:r>
          <a:endParaRPr lang="he-IL" sz="600" kern="1200"/>
        </a:p>
      </dsp:txBody>
      <dsp:txXfrm>
        <a:off x="4487085" y="1805693"/>
        <a:ext cx="602489" cy="382580"/>
      </dsp:txXfrm>
    </dsp:sp>
    <dsp:sp modelId="{669DFC5C-428D-42A9-B6F0-BF145A27118A}">
      <dsp:nvSpPr>
        <dsp:cNvPr id="0" name=""/>
        <dsp:cNvSpPr/>
      </dsp:nvSpPr>
      <dsp:spPr>
        <a:xfrm>
          <a:off x="2947389"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A254705-A2C8-48AF-B9C3-C52CCF78042A}">
      <dsp:nvSpPr>
        <dsp:cNvPr id="0" name=""/>
        <dsp:cNvSpPr/>
      </dsp:nvSpPr>
      <dsp:spPr>
        <a:xfrm>
          <a:off x="3014332"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CBasicItem</a:t>
          </a:r>
          <a:endParaRPr lang="he-IL" sz="600" kern="1200"/>
        </a:p>
      </dsp:txBody>
      <dsp:txXfrm>
        <a:off x="3014332" y="1247888"/>
        <a:ext cx="602489" cy="382580"/>
      </dsp:txXfrm>
    </dsp:sp>
    <dsp:sp modelId="{E76FEAE3-0C92-4D2D-A593-31F7556B24E9}">
      <dsp:nvSpPr>
        <dsp:cNvPr id="0" name=""/>
        <dsp:cNvSpPr/>
      </dsp:nvSpPr>
      <dsp:spPr>
        <a:xfrm>
          <a:off x="3683765"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5A7533-1217-45AF-8142-E5F833910815}">
      <dsp:nvSpPr>
        <dsp:cNvPr id="0" name=""/>
        <dsp:cNvSpPr/>
      </dsp:nvSpPr>
      <dsp:spPr>
        <a:xfrm>
          <a:off x="3750709"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CPositionItem</a:t>
          </a:r>
          <a:endParaRPr lang="he-IL" sz="600" kern="1200"/>
        </a:p>
      </dsp:txBody>
      <dsp:txXfrm>
        <a:off x="3750709" y="1247888"/>
        <a:ext cx="602489" cy="382580"/>
      </dsp:txXfrm>
    </dsp:sp>
    <dsp:sp modelId="{0F03B567-FECB-467A-933E-90355A523AA3}">
      <dsp:nvSpPr>
        <dsp:cNvPr id="0" name=""/>
        <dsp:cNvSpPr/>
      </dsp:nvSpPr>
      <dsp:spPr>
        <a:xfrm>
          <a:off x="4420141"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1A84761-CBF7-4B56-A1F1-0D497A15FC80}">
      <dsp:nvSpPr>
        <dsp:cNvPr id="0" name=""/>
        <dsp:cNvSpPr/>
      </dsp:nvSpPr>
      <dsp:spPr>
        <a:xfrm>
          <a:off x="4487085"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CPavementItem</a:t>
          </a:r>
          <a:endParaRPr lang="he-IL" sz="600" kern="1200"/>
        </a:p>
      </dsp:txBody>
      <dsp:txXfrm>
        <a:off x="4487085" y="1247888"/>
        <a:ext cx="602489" cy="382580"/>
      </dsp:txXfrm>
    </dsp:sp>
    <dsp:sp modelId="{3E491891-13FC-406D-B48F-AE1F844D9D3D}">
      <dsp:nvSpPr>
        <dsp:cNvPr id="0" name=""/>
        <dsp:cNvSpPr/>
      </dsp:nvSpPr>
      <dsp:spPr>
        <a:xfrm>
          <a:off x="5156517" y="1184292"/>
          <a:ext cx="602489" cy="38258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914EEE7-7FE4-421D-A066-9CBEF95AE332}">
      <dsp:nvSpPr>
        <dsp:cNvPr id="0" name=""/>
        <dsp:cNvSpPr/>
      </dsp:nvSpPr>
      <dsp:spPr>
        <a:xfrm>
          <a:off x="5223461" y="1247888"/>
          <a:ext cx="602489" cy="38258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CParkingItem</a:t>
          </a:r>
          <a:endParaRPr lang="he-IL" sz="600" kern="1200"/>
        </a:p>
      </dsp:txBody>
      <dsp:txXfrm>
        <a:off x="5223461" y="1247888"/>
        <a:ext cx="602489" cy="382580"/>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602849E-4454-4417-8D5A-15C689AACAAF}">
      <dsp:nvSpPr>
        <dsp:cNvPr id="0" name=""/>
        <dsp:cNvSpPr/>
      </dsp:nvSpPr>
      <dsp:spPr>
        <a:xfrm>
          <a:off x="894547" y="991358"/>
          <a:ext cx="491875" cy="234087"/>
        </a:xfrm>
        <a:custGeom>
          <a:avLst/>
          <a:gdLst/>
          <a:ahLst/>
          <a:cxnLst/>
          <a:rect l="0" t="0" r="0" b="0"/>
          <a:pathLst>
            <a:path>
              <a:moveTo>
                <a:pt x="0" y="0"/>
              </a:moveTo>
              <a:lnTo>
                <a:pt x="0" y="159524"/>
              </a:lnTo>
              <a:lnTo>
                <a:pt x="491875" y="159524"/>
              </a:lnTo>
              <a:lnTo>
                <a:pt x="491875"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5FADD2-4CBB-42B3-88BE-6A31E53CE3BC}">
      <dsp:nvSpPr>
        <dsp:cNvPr id="0" name=""/>
        <dsp:cNvSpPr/>
      </dsp:nvSpPr>
      <dsp:spPr>
        <a:xfrm>
          <a:off x="402672" y="991358"/>
          <a:ext cx="491875" cy="234087"/>
        </a:xfrm>
        <a:custGeom>
          <a:avLst/>
          <a:gdLst/>
          <a:ahLst/>
          <a:cxnLst/>
          <a:rect l="0" t="0" r="0" b="0"/>
          <a:pathLst>
            <a:path>
              <a:moveTo>
                <a:pt x="491875" y="0"/>
              </a:moveTo>
              <a:lnTo>
                <a:pt x="491875" y="159524"/>
              </a:lnTo>
              <a:lnTo>
                <a:pt x="0" y="159524"/>
              </a:lnTo>
              <a:lnTo>
                <a:pt x="0" y="2340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33ECD-EC68-4E21-9616-FD9C299F4CF2}">
      <dsp:nvSpPr>
        <dsp:cNvPr id="0" name=""/>
        <dsp:cNvSpPr/>
      </dsp:nvSpPr>
      <dsp:spPr>
        <a:xfrm>
          <a:off x="492104" y="480255"/>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FF98031-F96A-4E27-9599-991A504EA903}">
      <dsp:nvSpPr>
        <dsp:cNvPr id="0" name=""/>
        <dsp:cNvSpPr/>
      </dsp:nvSpPr>
      <dsp:spPr>
        <a:xfrm>
          <a:off x="581536" y="565215"/>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IHeader </a:t>
          </a:r>
          <a:endParaRPr lang="he-IL" sz="600" kern="1200"/>
        </a:p>
      </dsp:txBody>
      <dsp:txXfrm>
        <a:off x="581536" y="565215"/>
        <a:ext cx="804886" cy="511102"/>
      </dsp:txXfrm>
    </dsp:sp>
    <dsp:sp modelId="{BA8848B1-7E76-4A2F-917B-CE4F0727E997}">
      <dsp:nvSpPr>
        <dsp:cNvPr id="0" name=""/>
        <dsp:cNvSpPr/>
      </dsp:nvSpPr>
      <dsp:spPr>
        <a:xfrm>
          <a:off x="22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0FB2133-5059-448E-8047-AC24D25C3B61}">
      <dsp:nvSpPr>
        <dsp:cNvPr id="0" name=""/>
        <dsp:cNvSpPr/>
      </dsp:nvSpPr>
      <dsp:spPr>
        <a:xfrm>
          <a:off x="8966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CGeneralHeader </a:t>
          </a:r>
          <a:endParaRPr lang="he-IL" sz="600" kern="1200"/>
        </a:p>
      </dsp:txBody>
      <dsp:txXfrm>
        <a:off x="89661" y="1310406"/>
        <a:ext cx="804886" cy="511102"/>
      </dsp:txXfrm>
    </dsp:sp>
    <dsp:sp modelId="{F9B11807-1957-40DB-B27E-E4D4008E7AA8}">
      <dsp:nvSpPr>
        <dsp:cNvPr id="0" name=""/>
        <dsp:cNvSpPr/>
      </dsp:nvSpPr>
      <dsp:spPr>
        <a:xfrm>
          <a:off x="983979" y="1225446"/>
          <a:ext cx="804886" cy="5111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ADBE26-771E-4A6B-9023-BCC7109F4090}">
      <dsp:nvSpPr>
        <dsp:cNvPr id="0" name=""/>
        <dsp:cNvSpPr/>
      </dsp:nvSpPr>
      <dsp:spPr>
        <a:xfrm>
          <a:off x="1073411" y="1310406"/>
          <a:ext cx="804886" cy="5111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rtl="1">
            <a:lnSpc>
              <a:spcPct val="90000"/>
            </a:lnSpc>
            <a:spcBef>
              <a:spcPct val="0"/>
            </a:spcBef>
            <a:spcAft>
              <a:spcPct val="35000"/>
            </a:spcAft>
          </a:pPr>
          <a:r>
            <a:rPr lang="en-US" sz="600" kern="1200"/>
            <a:t>CParkingMapHeader</a:t>
          </a:r>
          <a:endParaRPr lang="he-IL" sz="600" kern="1200"/>
        </a:p>
      </dsp:txBody>
      <dsp:txXfrm>
        <a:off x="1073411" y="1310406"/>
        <a:ext cx="804886" cy="51110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894E9-2263-4C9E-8C57-5AB2E7B1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9</Pages>
  <Words>1678</Words>
  <Characters>8391</Characters>
  <Application>Microsoft Office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dc:creator>
  <cp:keywords/>
  <dc:description/>
  <cp:lastModifiedBy>Roi</cp:lastModifiedBy>
  <cp:revision>19</cp:revision>
  <dcterms:created xsi:type="dcterms:W3CDTF">2009-09-03T09:20:00Z</dcterms:created>
  <dcterms:modified xsi:type="dcterms:W3CDTF">2009-10-07T09:43:00Z</dcterms:modified>
</cp:coreProperties>
</file>